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C2021" w14:textId="77777777" w:rsidR="000B6E38" w:rsidRDefault="000B6E38">
      <w:pPr>
        <w:widowControl w:val="0"/>
        <w:spacing w:line="276" w:lineRule="auto"/>
        <w:rPr>
          <w:rFonts w:ascii="Arial" w:eastAsia="Arial" w:hAnsi="Arial" w:cs="Arial"/>
          <w:color w:val="000000"/>
          <w:sz w:val="22"/>
          <w:szCs w:val="22"/>
        </w:rPr>
      </w:pPr>
    </w:p>
    <w:tbl>
      <w:tblPr>
        <w:tblStyle w:val="Style52"/>
        <w:tblW w:w="9820" w:type="dxa"/>
        <w:tblInd w:w="0" w:type="dxa"/>
        <w:tblLayout w:type="fixed"/>
        <w:tblLook w:val="04A0" w:firstRow="1" w:lastRow="0" w:firstColumn="1" w:lastColumn="0" w:noHBand="0" w:noVBand="1"/>
      </w:tblPr>
      <w:tblGrid>
        <w:gridCol w:w="3271"/>
        <w:gridCol w:w="3273"/>
        <w:gridCol w:w="3276"/>
      </w:tblGrid>
      <w:tr w:rsidR="000B6E38" w14:paraId="573024F3" w14:textId="77777777">
        <w:trPr>
          <w:trHeight w:val="1276"/>
        </w:trPr>
        <w:tc>
          <w:tcPr>
            <w:tcW w:w="9820" w:type="dxa"/>
            <w:gridSpan w:val="3"/>
          </w:tcPr>
          <w:p w14:paraId="02497592" w14:textId="77777777" w:rsidR="000B6E38" w:rsidRDefault="005B2B73">
            <w:pPr>
              <w:spacing w:before="240" w:after="240"/>
              <w:jc w:val="center"/>
            </w:pPr>
            <w:bookmarkStart w:id="0" w:name="_heading=h.ca0npcxb2ksl" w:colFirst="0" w:colLast="0"/>
            <w:bookmarkEnd w:id="0"/>
            <w:r>
              <w:rPr>
                <w:sz w:val="44"/>
                <w:szCs w:val="44"/>
              </w:rPr>
              <w:t>MINDSYNC:AN AI-POWERED MENTAL HEALTH ASSISTANCE SYSTEM</w:t>
            </w:r>
          </w:p>
        </w:tc>
      </w:tr>
      <w:tr w:rsidR="000B6E38" w14:paraId="1BBFA8F8" w14:textId="77777777">
        <w:tc>
          <w:tcPr>
            <w:tcW w:w="3271" w:type="dxa"/>
          </w:tcPr>
          <w:p w14:paraId="6D065FFC" w14:textId="77777777" w:rsidR="000B6E38" w:rsidRDefault="005B2B73">
            <w:pPr>
              <w:spacing w:before="360" w:after="240"/>
              <w:ind w:firstLineChars="400" w:firstLine="800"/>
              <w:jc w:val="both"/>
              <w:rPr>
                <w:rFonts w:eastAsia="Times New Roman"/>
                <w:color w:val="000000"/>
              </w:rPr>
            </w:pPr>
            <w:bookmarkStart w:id="1" w:name="bookmark=id.uid79mvfzcse" w:colFirst="0" w:colLast="0"/>
            <w:bookmarkEnd w:id="1"/>
            <w:proofErr w:type="spellStart"/>
            <w:r>
              <w:t>AbithaShree</w:t>
            </w:r>
            <w:proofErr w:type="spellEnd"/>
            <w:r>
              <w:rPr>
                <w:rFonts w:eastAsia="Times New Roman"/>
                <w:color w:val="000000"/>
              </w:rPr>
              <w:t xml:space="preserve"> </w:t>
            </w:r>
            <w:r>
              <w:t>S</w:t>
            </w:r>
            <w:r>
              <w:rPr>
                <w:rFonts w:eastAsia="Times New Roman"/>
                <w:color w:val="000000"/>
              </w:rPr>
              <w:br/>
            </w:r>
            <w:r>
              <w:rPr>
                <w:rFonts w:eastAsia="Times New Roman"/>
                <w:i/>
                <w:color w:val="000000"/>
              </w:rPr>
              <w:t xml:space="preserve">Department of Computer Science and </w:t>
            </w:r>
            <w:r>
              <w:rPr>
                <w:rFonts w:eastAsia="Times New Roman"/>
                <w:i/>
                <w:color w:val="000000"/>
                <w:lang w:val="en-GB"/>
              </w:rPr>
              <w:t xml:space="preserve">    </w:t>
            </w:r>
            <w:r>
              <w:rPr>
                <w:rFonts w:eastAsia="Times New Roman"/>
                <w:i/>
                <w:color w:val="000000"/>
              </w:rPr>
              <w:t>Engineering</w:t>
            </w:r>
            <w:r>
              <w:rPr>
                <w:rFonts w:eastAsia="Times New Roman"/>
                <w:i/>
                <w:color w:val="000000"/>
              </w:rPr>
              <w:br/>
              <w:t>Panimalar Engineering College</w:t>
            </w:r>
            <w:r>
              <w:rPr>
                <w:rFonts w:eastAsia="Times New Roman"/>
                <w:color w:val="000000"/>
              </w:rPr>
              <w:br/>
            </w:r>
            <w:r>
              <w:t>abithashree200512</w:t>
            </w:r>
            <w:r>
              <w:rPr>
                <w:rFonts w:eastAsia="Times New Roman"/>
                <w:color w:val="000000"/>
              </w:rPr>
              <w:t>@gmail.com</w:t>
            </w:r>
            <w:r>
              <w:rPr>
                <w:rFonts w:eastAsia="Times New Roman"/>
                <w:i/>
                <w:color w:val="000000"/>
              </w:rPr>
              <w:t xml:space="preserve"> </w:t>
            </w:r>
          </w:p>
        </w:tc>
        <w:tc>
          <w:tcPr>
            <w:tcW w:w="3273" w:type="dxa"/>
          </w:tcPr>
          <w:p w14:paraId="289D31FF" w14:textId="77777777" w:rsidR="000B6E38" w:rsidRDefault="005B2B73">
            <w:pPr>
              <w:spacing w:before="360" w:after="240"/>
              <w:jc w:val="center"/>
              <w:rPr>
                <w:rFonts w:eastAsia="Times New Roman"/>
                <w:color w:val="000000"/>
              </w:rPr>
            </w:pPr>
            <w:r>
              <w:t>Asitha L</w:t>
            </w:r>
            <w:r>
              <w:rPr>
                <w:rFonts w:eastAsia="Times New Roman"/>
                <w:color w:val="000000"/>
              </w:rPr>
              <w:br/>
            </w:r>
            <w:r>
              <w:rPr>
                <w:rFonts w:eastAsia="Times New Roman"/>
                <w:i/>
                <w:color w:val="000000"/>
              </w:rPr>
              <w:t xml:space="preserve">Department of Computer Science and Engineering </w:t>
            </w:r>
            <w:r>
              <w:rPr>
                <w:rFonts w:eastAsia="Times New Roman"/>
                <w:i/>
                <w:color w:val="000000"/>
              </w:rPr>
              <w:br/>
              <w:t>Panimalar Engineering College</w:t>
            </w:r>
            <w:r>
              <w:rPr>
                <w:rFonts w:eastAsia="Times New Roman"/>
                <w:color w:val="000000"/>
              </w:rPr>
              <w:br/>
            </w:r>
            <w:r>
              <w:t>asitha171005</w:t>
            </w:r>
            <w:r>
              <w:rPr>
                <w:rFonts w:eastAsia="Times New Roman"/>
                <w:color w:val="000000"/>
              </w:rPr>
              <w:t>@gmail.com</w:t>
            </w:r>
            <w:r>
              <w:rPr>
                <w:rFonts w:eastAsia="Times New Roman"/>
                <w:color w:val="000000"/>
              </w:rPr>
              <w:br/>
            </w:r>
          </w:p>
        </w:tc>
        <w:tc>
          <w:tcPr>
            <w:tcW w:w="3276" w:type="dxa"/>
          </w:tcPr>
          <w:p w14:paraId="3193C965" w14:textId="77777777" w:rsidR="000B6E38" w:rsidRDefault="005B2B73">
            <w:pPr>
              <w:spacing w:before="360" w:after="240"/>
              <w:jc w:val="center"/>
              <w:rPr>
                <w:rFonts w:eastAsia="Times New Roman"/>
                <w:color w:val="000000"/>
                <w:sz w:val="18"/>
                <w:szCs w:val="18"/>
              </w:rPr>
            </w:pPr>
            <w:r>
              <w:rPr>
                <w:rFonts w:eastAsia="Times New Roman"/>
                <w:color w:val="000000"/>
              </w:rPr>
              <w:br/>
            </w:r>
          </w:p>
          <w:p w14:paraId="0DA205A8" w14:textId="77777777" w:rsidR="000B6E38" w:rsidRDefault="000B6E38">
            <w:pPr>
              <w:widowControl w:val="0"/>
              <w:spacing w:after="240"/>
              <w:jc w:val="center"/>
              <w:rPr>
                <w:rFonts w:eastAsia="Times New Roman"/>
                <w:color w:val="000000"/>
                <w:sz w:val="24"/>
                <w:szCs w:val="24"/>
              </w:rPr>
            </w:pPr>
          </w:p>
        </w:tc>
      </w:tr>
    </w:tbl>
    <w:p w14:paraId="22C1E8A5" w14:textId="77777777" w:rsidR="000B6E38" w:rsidRDefault="000B6E38"/>
    <w:p w14:paraId="0406BE6A" w14:textId="77777777" w:rsidR="000B6E38" w:rsidRDefault="000B6E38"/>
    <w:p w14:paraId="11C38C07" w14:textId="77777777" w:rsidR="000B6E38" w:rsidRDefault="000B6E38"/>
    <w:p w14:paraId="15DF9FC5" w14:textId="77777777" w:rsidR="000B6E38" w:rsidRDefault="000B6E38">
      <w:pPr>
        <w:sectPr w:rsidR="000B6E38">
          <w:headerReference w:type="default" r:id="rId9"/>
          <w:footerReference w:type="default" r:id="rId10"/>
          <w:footerReference w:type="first" r:id="rId11"/>
          <w:pgSz w:w="12240" w:h="15840"/>
          <w:pgMar w:top="1440" w:right="1210" w:bottom="1440" w:left="1210" w:header="720" w:footer="720" w:gutter="0"/>
          <w:pgNumType w:start="1"/>
          <w:cols w:space="720"/>
          <w:titlePg/>
        </w:sectPr>
      </w:pPr>
    </w:p>
    <w:p w14:paraId="3F00F706" w14:textId="77777777" w:rsidR="000B6E38" w:rsidRDefault="005B2B73">
      <w:pPr>
        <w:jc w:val="both"/>
        <w:rPr>
          <w:b/>
          <w:bCs/>
          <w:i/>
          <w:iCs/>
          <w:color w:val="000000" w:themeColor="text1"/>
        </w:rPr>
      </w:pPr>
      <w:r>
        <w:rPr>
          <w:b/>
          <w:i/>
        </w:rPr>
        <w:t>Abstract—</w:t>
      </w:r>
      <w:r>
        <w:t xml:space="preserve"> </w:t>
      </w:r>
      <w:r>
        <w:rPr>
          <w:b/>
          <w:i/>
        </w:rPr>
        <w:t xml:space="preserve">Mental health challenges affect millions worldwide, yet access to support is often limited by stigma, financial barriers, and shortages of mental health professionals. This paper introduces </w:t>
      </w:r>
      <w:r>
        <w:rPr>
          <w:b/>
          <w:bCs/>
          <w:i/>
        </w:rPr>
        <w:t>MINDSYNC</w:t>
      </w:r>
      <w:r>
        <w:rPr>
          <w:b/>
          <w:i/>
        </w:rPr>
        <w:t xml:space="preserve">, an AI-powered mental health assistant designed to provide empathetic, private, and convenient support. The system combines </w:t>
      </w:r>
      <w:r>
        <w:rPr>
          <w:b/>
          <w:bCs/>
          <w:i/>
        </w:rPr>
        <w:t>Natural Language Processing (NLP)</w:t>
      </w:r>
      <w:r>
        <w:rPr>
          <w:b/>
          <w:i/>
        </w:rPr>
        <w:t>, speech recognition, and facial emotion analysis to facilitate interactive conversations, detect emotional states, and deliver personalized strategies grounded in evidence-based therapeutic approaches—without requiring wearables or IoT devices. Initial evaluations indicate emotion recognition accuracy between 85–88% and response times under four seconds. These results suggest that MINDSYNC can serve as a complementary tool to traditional therapy, potentially reducing barriers to care and expanding mental health support to underserved communities.</w:t>
      </w:r>
      <w:r>
        <w:rPr>
          <w:b/>
          <w:bCs/>
          <w:i/>
          <w:iCs/>
          <w:color w:val="000000" w:themeColor="text1"/>
        </w:rPr>
        <w:t xml:space="preserve"> </w:t>
      </w:r>
    </w:p>
    <w:p w14:paraId="23116C56" w14:textId="77777777" w:rsidR="000B6E38" w:rsidRDefault="000B6E38">
      <w:pPr>
        <w:jc w:val="both"/>
        <w:rPr>
          <w:b/>
          <w:i/>
          <w:iCs/>
        </w:rPr>
      </w:pPr>
    </w:p>
    <w:p w14:paraId="6E75D9D5" w14:textId="77777777" w:rsidR="000B6E38" w:rsidRDefault="005B2B73">
      <w:pPr>
        <w:spacing w:before="101"/>
        <w:ind w:right="39"/>
        <w:jc w:val="both"/>
        <w:rPr>
          <w:b/>
          <w:bCs/>
          <w:i/>
          <w:iCs/>
        </w:rPr>
      </w:pPr>
      <w:r>
        <w:rPr>
          <w:b/>
          <w:i/>
        </w:rPr>
        <w:t>Keywords—</w:t>
      </w:r>
      <w:r>
        <w:t xml:space="preserve"> </w:t>
      </w:r>
      <w:r>
        <w:rPr>
          <w:b/>
          <w:bCs/>
          <w:i/>
          <w:iCs/>
        </w:rPr>
        <w:t>Artificial Intelligence (AI), Natural Language Processing (NLP), Conversational AI, Emotion Recognition, Mental Health Support Systems, Cognitive Behavioral Therapy (CBT).</w:t>
      </w:r>
    </w:p>
    <w:p w14:paraId="3A32C23B" w14:textId="77777777" w:rsidR="000B6E38" w:rsidRDefault="000B6E38">
      <w:pPr>
        <w:spacing w:before="101"/>
        <w:ind w:right="39"/>
        <w:jc w:val="both"/>
        <w:rPr>
          <w:b/>
          <w:bCs/>
          <w:i/>
          <w:iCs/>
        </w:rPr>
      </w:pPr>
    </w:p>
    <w:p w14:paraId="48522308" w14:textId="77777777" w:rsidR="000B6E38" w:rsidRDefault="005B2B73">
      <w:pPr>
        <w:pStyle w:val="Heading1"/>
        <w:rPr>
          <w:b/>
        </w:rPr>
      </w:pPr>
      <w:bookmarkStart w:id="2" w:name="_heading=h.5g57u8p2gx7a" w:colFirst="0" w:colLast="0"/>
      <w:bookmarkEnd w:id="2"/>
      <w:r>
        <w:rPr>
          <w:b/>
        </w:rPr>
        <w:t>I.INTRODUCTION</w:t>
      </w:r>
    </w:p>
    <w:p w14:paraId="1216BC55" w14:textId="77777777" w:rsidR="000B6E38" w:rsidRDefault="005B2B73">
      <w:pPr>
        <w:jc w:val="both"/>
        <w:rPr>
          <w:lang w:val="en-IN"/>
        </w:rPr>
      </w:pPr>
      <w:r>
        <w:rPr>
          <w:lang w:val="en-IN"/>
        </w:rPr>
        <w:t xml:space="preserve">Mental health is a vital aspect of overall well-being, yet millions of people worldwide experience mental health difficulties in silence, often due to stigma, limited resources, or lack of access to </w:t>
      </w:r>
      <w:proofErr w:type="gramStart"/>
      <w:r>
        <w:rPr>
          <w:lang w:val="en-IN"/>
        </w:rPr>
        <w:t>professionals  According</w:t>
      </w:r>
      <w:proofErr w:type="gramEnd"/>
      <w:r>
        <w:rPr>
          <w:lang w:val="en-IN"/>
        </w:rPr>
        <w:t xml:space="preserve"> to the World Health Organization, depression and anxiety alone affect hundreds of millions globally, causing significant social and economic impacts.</w:t>
      </w:r>
    </w:p>
    <w:p w14:paraId="0D43B4DE" w14:textId="77777777" w:rsidR="000B6E38" w:rsidRDefault="005B2B73">
      <w:pPr>
        <w:jc w:val="both"/>
        <w:rPr>
          <w:lang w:val="en-IN"/>
        </w:rPr>
      </w:pPr>
      <w:r>
        <w:rPr>
          <w:lang w:val="en-IN"/>
        </w:rPr>
        <w:t xml:space="preserve">Barriers such as high treatment costs, geographic inaccessibility, and cultural stigma often prevent </w:t>
      </w:r>
      <w:r>
        <w:rPr>
          <w:lang w:val="en-IN"/>
        </w:rPr>
        <w:t xml:space="preserve">individuals from seeking care. Recent advancements in artificial intelligence (AI) provide promising avenues to address these challenges. Conversational AI systems, powered by NLP and machine learning, can simulate human-like interactions, offering support that is private, nonjudgmental, and accessible at any </w:t>
      </w:r>
      <w:proofErr w:type="spellStart"/>
      <w:proofErr w:type="gramStart"/>
      <w:r>
        <w:rPr>
          <w:lang w:val="en-IN"/>
        </w:rPr>
        <w:t>time.Unlike</w:t>
      </w:r>
      <w:proofErr w:type="spellEnd"/>
      <w:proofErr w:type="gramEnd"/>
      <w:r>
        <w:rPr>
          <w:lang w:val="en-IN"/>
        </w:rPr>
        <w:t xml:space="preserve"> conventional therapy, which is limited by appointment schedules, AI-driven solutions can provide continuous support, enabling timely interventions whenever needed.</w:t>
      </w:r>
    </w:p>
    <w:p w14:paraId="797E4DA9" w14:textId="77777777" w:rsidR="000B6E38" w:rsidRDefault="005B2B73">
      <w:pPr>
        <w:jc w:val="both"/>
        <w:rPr>
          <w:lang w:val="en-IN"/>
        </w:rPr>
      </w:pPr>
      <w:r>
        <w:rPr>
          <w:lang w:val="en-IN"/>
        </w:rPr>
        <w:t xml:space="preserve">MINDSYNC is developed as an AI mental health companion designed to provide empathetic guidance. The system uses NLP, advanced speech analysis, and facial emotion recognition to interpret user input and deliver personalized responses. By integrating Cognitive </w:t>
      </w:r>
      <w:proofErr w:type="spellStart"/>
      <w:r>
        <w:rPr>
          <w:lang w:val="en-IN"/>
        </w:rPr>
        <w:t>Behavioral</w:t>
      </w:r>
      <w:proofErr w:type="spellEnd"/>
      <w:r>
        <w:rPr>
          <w:lang w:val="en-IN"/>
        </w:rPr>
        <w:t xml:space="preserve"> Therapy (CBT) and mindfulness techniques, MINDSYNC delivers evidence-based strategies to support mental well-being and complement professional care.</w:t>
      </w:r>
    </w:p>
    <w:p w14:paraId="7D764241" w14:textId="77777777" w:rsidR="000B6E38" w:rsidRDefault="000B6E38"/>
    <w:p w14:paraId="3CD8AD2D" w14:textId="77777777" w:rsidR="000B6E38" w:rsidRDefault="005B2B73">
      <w:pPr>
        <w:jc w:val="both"/>
        <w:rPr>
          <w:b/>
        </w:rPr>
      </w:pPr>
      <w:r>
        <w:rPr>
          <w:b/>
        </w:rPr>
        <w:t>II.RELATED WORK</w:t>
      </w:r>
    </w:p>
    <w:p w14:paraId="5F787109" w14:textId="77777777" w:rsidR="000B6E38" w:rsidRDefault="000B6E38"/>
    <w:p w14:paraId="2A95505F" w14:textId="77777777" w:rsidR="000B6E38" w:rsidRDefault="005B2B73">
      <w:pPr>
        <w:ind w:left="360" w:firstLineChars="150" w:firstLine="300"/>
        <w:jc w:val="both"/>
        <w:rPr>
          <w:i/>
        </w:rPr>
      </w:pPr>
      <w:r>
        <w:rPr>
          <w:i/>
        </w:rPr>
        <w:t xml:space="preserve"> NLP and language-based prediction.</w:t>
      </w:r>
    </w:p>
    <w:p w14:paraId="3D3907C8" w14:textId="77777777" w:rsidR="000B6E38" w:rsidRDefault="000B6E38">
      <w:pPr>
        <w:ind w:left="720"/>
        <w:jc w:val="both"/>
        <w:rPr>
          <w:i/>
        </w:rPr>
      </w:pPr>
    </w:p>
    <w:p w14:paraId="4FEC5122" w14:textId="77777777" w:rsidR="000B6E38" w:rsidRDefault="005B2B73">
      <w:pPr>
        <w:jc w:val="both"/>
      </w:pPr>
      <w:r>
        <w:t xml:space="preserve">Text-based data has shown potential for predicting psychiatric symptoms and suicidal ideation, making linguistic patterns valuable for early mental health detection [6]. Transformer-based models, such as BERT, enhance emotion and symptom detection from text, although challenges remain in domain </w:t>
      </w:r>
      <w:proofErr w:type="spellStart"/>
      <w:proofErr w:type="gramStart"/>
      <w:r>
        <w:t>adaptation.Systems</w:t>
      </w:r>
      <w:proofErr w:type="spellEnd"/>
      <w:proofErr w:type="gramEnd"/>
      <w:r>
        <w:t xml:space="preserve"> like </w:t>
      </w:r>
      <w:proofErr w:type="spellStart"/>
      <w:r>
        <w:t>MindCare</w:t>
      </w:r>
      <w:proofErr w:type="spellEnd"/>
      <w:r>
        <w:t xml:space="preserve"> and </w:t>
      </w:r>
      <w:proofErr w:type="spellStart"/>
      <w:r>
        <w:t>InnerCheck</w:t>
      </w:r>
      <w:proofErr w:type="spellEnd"/>
      <w:r>
        <w:t xml:space="preserve"> apply these approaches to classify suicidal versus non-suicidal content and identify negative sentiment for triage.</w:t>
      </w:r>
    </w:p>
    <w:p w14:paraId="37F15826" w14:textId="77777777" w:rsidR="000B6E38" w:rsidRDefault="000B6E38">
      <w:pPr>
        <w:jc w:val="both"/>
      </w:pPr>
    </w:p>
    <w:p w14:paraId="40CF78A1" w14:textId="77777777" w:rsidR="000B6E38" w:rsidRDefault="005B2B73">
      <w:pPr>
        <w:ind w:left="360"/>
        <w:jc w:val="both"/>
        <w:rPr>
          <w:i/>
        </w:rPr>
      </w:pPr>
      <w:r>
        <w:rPr>
          <w:i/>
        </w:rPr>
        <w:t xml:space="preserve">Screening and support chatbots </w:t>
      </w:r>
    </w:p>
    <w:p w14:paraId="7253959F" w14:textId="77777777" w:rsidR="000B6E38" w:rsidRDefault="000B6E38">
      <w:pPr>
        <w:ind w:left="360"/>
        <w:jc w:val="both"/>
        <w:rPr>
          <w:i/>
        </w:rPr>
      </w:pPr>
    </w:p>
    <w:p w14:paraId="0B9FEC80" w14:textId="77777777" w:rsidR="000B6E38" w:rsidRDefault="005B2B73">
      <w:pPr>
        <w:jc w:val="both"/>
        <w:rPr>
          <w:iCs/>
        </w:rPr>
      </w:pPr>
      <w:r>
        <w:rPr>
          <w:iCs/>
        </w:rPr>
        <w:t xml:space="preserve">Chatbots are widely used for mental health screening and self-help interventions. Early rule-based systems, such as </w:t>
      </w:r>
      <w:r>
        <w:rPr>
          <w:iCs/>
        </w:rPr>
        <w:lastRenderedPageBreak/>
        <w:t xml:space="preserve">Saathi and </w:t>
      </w:r>
      <w:proofErr w:type="spellStart"/>
      <w:r>
        <w:rPr>
          <w:iCs/>
        </w:rPr>
        <w:t>Woebot</w:t>
      </w:r>
      <w:proofErr w:type="spellEnd"/>
      <w:r>
        <w:rPr>
          <w:iCs/>
        </w:rPr>
        <w:t xml:space="preserve">, demonstrated feasibility, while modern AI-driven chatbots leverage machine learning and generative models for adaptive and context-aware responses. Platforms like </w:t>
      </w:r>
      <w:proofErr w:type="spellStart"/>
      <w:r>
        <w:rPr>
          <w:iCs/>
        </w:rPr>
        <w:t>MindMate</w:t>
      </w:r>
      <w:proofErr w:type="spellEnd"/>
      <w:r>
        <w:rPr>
          <w:iCs/>
        </w:rPr>
        <w:t xml:space="preserve"> and Elevate integrate NLP modules, dialogue management systems, and interactive interfaces to deliver practical conversational support.</w:t>
      </w:r>
    </w:p>
    <w:p w14:paraId="1140A82B" w14:textId="77777777" w:rsidR="000B6E38" w:rsidRDefault="000B6E38">
      <w:pPr>
        <w:jc w:val="both"/>
        <w:rPr>
          <w:i/>
        </w:rPr>
      </w:pPr>
    </w:p>
    <w:p w14:paraId="78803FE7" w14:textId="77777777" w:rsidR="000B6E38" w:rsidRDefault="005B2B73">
      <w:pPr>
        <w:ind w:left="360"/>
        <w:jc w:val="both"/>
        <w:rPr>
          <w:i/>
        </w:rPr>
      </w:pPr>
      <w:r>
        <w:rPr>
          <w:i/>
        </w:rPr>
        <w:t xml:space="preserve">Multimodal and </w:t>
      </w:r>
      <w:proofErr w:type="gramStart"/>
      <w:r>
        <w:rPr>
          <w:i/>
        </w:rPr>
        <w:t>personalized  prediction</w:t>
      </w:r>
      <w:proofErr w:type="gramEnd"/>
    </w:p>
    <w:p w14:paraId="6B20694A" w14:textId="77777777" w:rsidR="000B6E38" w:rsidRDefault="000B6E38">
      <w:pPr>
        <w:ind w:left="360"/>
        <w:jc w:val="both"/>
        <w:rPr>
          <w:i/>
        </w:rPr>
      </w:pPr>
    </w:p>
    <w:p w14:paraId="55743D22" w14:textId="77777777" w:rsidR="000B6E38" w:rsidRDefault="005B2B73">
      <w:pPr>
        <w:jc w:val="both"/>
        <w:rPr>
          <w:iCs/>
        </w:rPr>
      </w:pPr>
      <w:r>
        <w:rPr>
          <w:iCs/>
        </w:rPr>
        <w:t xml:space="preserve">Multimodal approaches, which combine text with demographic, behavioral, and physiological data, improve prediction of mental health conditions and help identify personalized risk factors [11]. Machine learning models such as Random Forests and </w:t>
      </w:r>
      <w:proofErr w:type="spellStart"/>
      <w:r>
        <w:rPr>
          <w:iCs/>
        </w:rPr>
        <w:t>XGBoost</w:t>
      </w:r>
      <w:proofErr w:type="spellEnd"/>
      <w:r>
        <w:rPr>
          <w:iCs/>
        </w:rPr>
        <w:t xml:space="preserve"> are effective in feature selection for individualized </w:t>
      </w:r>
      <w:proofErr w:type="spellStart"/>
      <w:proofErr w:type="gramStart"/>
      <w:r>
        <w:rPr>
          <w:iCs/>
        </w:rPr>
        <w:t>assessments.Neural</w:t>
      </w:r>
      <w:proofErr w:type="spellEnd"/>
      <w:proofErr w:type="gramEnd"/>
      <w:r>
        <w:rPr>
          <w:iCs/>
        </w:rPr>
        <w:t xml:space="preserve"> network techniques, including </w:t>
      </w:r>
      <w:proofErr w:type="spellStart"/>
      <w:r>
        <w:rPr>
          <w:iCs/>
        </w:rPr>
        <w:t>mixstyle</w:t>
      </w:r>
      <w:proofErr w:type="spellEnd"/>
      <w:r>
        <w:rPr>
          <w:iCs/>
        </w:rPr>
        <w:t xml:space="preserve"> networks, aim to generalize across heterogeneous populations, reduce bias, and enhance performance.</w:t>
      </w:r>
    </w:p>
    <w:p w14:paraId="675A27ED" w14:textId="77777777" w:rsidR="000B6E38" w:rsidRDefault="005B2B73">
      <w:pPr>
        <w:jc w:val="both"/>
        <w:rPr>
          <w:iCs/>
        </w:rPr>
      </w:pPr>
      <w:r>
        <w:rPr>
          <w:iCs/>
        </w:rPr>
        <w:t xml:space="preserve">  </w:t>
      </w:r>
    </w:p>
    <w:p w14:paraId="08BAA27E" w14:textId="77777777" w:rsidR="000B6E38" w:rsidRDefault="005B2B73">
      <w:pPr>
        <w:pStyle w:val="ListParagraph"/>
        <w:ind w:left="360"/>
        <w:jc w:val="both"/>
        <w:rPr>
          <w:rFonts w:ascii="Times New Roman" w:hAnsi="Times New Roman" w:cs="Times New Roman"/>
          <w:i/>
        </w:rPr>
      </w:pPr>
      <w:r>
        <w:rPr>
          <w:rFonts w:ascii="Times New Roman" w:hAnsi="Times New Roman" w:cs="Times New Roman"/>
          <w:i/>
        </w:rPr>
        <w:t>Other contributions</w:t>
      </w:r>
    </w:p>
    <w:p w14:paraId="7AF864C2" w14:textId="77777777" w:rsidR="000B6E38" w:rsidRDefault="005B2B73">
      <w:pPr>
        <w:jc w:val="both"/>
        <w:rPr>
          <w:rFonts w:eastAsia="sans-serif"/>
          <w:shd w:val="clear" w:color="auto" w:fill="FFFFFF"/>
          <w:lang w:val="en-IN"/>
        </w:rPr>
      </w:pPr>
      <w:r>
        <w:rPr>
          <w:rFonts w:eastAsia="sans-serif"/>
          <w:shd w:val="clear" w:color="auto" w:fill="FFFFFF"/>
        </w:rPr>
        <w:t>1</w:t>
      </w:r>
      <w:r>
        <w:rPr>
          <w:rFonts w:eastAsia="sans-serif"/>
          <w:shd w:val="clear" w:color="auto" w:fill="FFFFFF"/>
          <w:lang w:val="en-IN"/>
        </w:rPr>
        <w:t>.</w:t>
      </w:r>
      <w:r>
        <w:rPr>
          <w:rFonts w:eastAsia="Times New Roman" w:hAnsi="Symbol"/>
          <w:sz w:val="24"/>
          <w:szCs w:val="24"/>
          <w:lang w:val="en-IN"/>
        </w:rPr>
        <w:t xml:space="preserve"> </w:t>
      </w:r>
      <w:r>
        <w:rPr>
          <w:rFonts w:eastAsia="sans-serif"/>
          <w:shd w:val="clear" w:color="auto" w:fill="FFFFFF"/>
          <w:lang w:val="en-IN"/>
        </w:rPr>
        <w:t xml:space="preserve"> </w:t>
      </w:r>
      <w:r>
        <w:rPr>
          <w:rFonts w:eastAsia="sans-serif"/>
          <w:b/>
          <w:bCs/>
          <w:shd w:val="clear" w:color="auto" w:fill="FFFFFF"/>
          <w:lang w:val="en-IN"/>
        </w:rPr>
        <w:t>Generative AI for Mental Health Research:</w:t>
      </w:r>
      <w:r>
        <w:rPr>
          <w:rFonts w:eastAsia="sans-serif"/>
          <w:shd w:val="clear" w:color="auto" w:fill="FFFFFF"/>
          <w:lang w:val="en-IN"/>
        </w:rPr>
        <w:t xml:space="preserve"> Large language models create empathetic dialogue while maintaining safety.</w:t>
      </w:r>
    </w:p>
    <w:p w14:paraId="263E4E08" w14:textId="77777777" w:rsidR="000B6E38" w:rsidRDefault="005B2B73">
      <w:pPr>
        <w:jc w:val="both"/>
        <w:rPr>
          <w:rFonts w:eastAsia="sans-serif"/>
          <w:shd w:val="clear" w:color="auto" w:fill="FFFFFF"/>
          <w:lang w:val="en-IN"/>
        </w:rPr>
      </w:pPr>
      <w:r>
        <w:rPr>
          <w:rFonts w:eastAsia="sans-serif"/>
          <w:shd w:val="clear" w:color="auto" w:fill="FFFFFF"/>
          <w:lang w:val="en-IN"/>
        </w:rPr>
        <w:t xml:space="preserve">2. </w:t>
      </w:r>
      <w:proofErr w:type="spellStart"/>
      <w:r>
        <w:rPr>
          <w:rFonts w:eastAsia="sans-serif"/>
          <w:b/>
          <w:bCs/>
          <w:shd w:val="clear" w:color="auto" w:fill="FFFFFF"/>
          <w:lang w:val="en-IN"/>
        </w:rPr>
        <w:t>MindMate</w:t>
      </w:r>
      <w:proofErr w:type="spellEnd"/>
      <w:r>
        <w:rPr>
          <w:rFonts w:eastAsia="sans-serif"/>
          <w:b/>
          <w:bCs/>
          <w:shd w:val="clear" w:color="auto" w:fill="FFFFFF"/>
          <w:lang w:val="en-IN"/>
        </w:rPr>
        <w:t xml:space="preserve"> Chatbot (Rasa + </w:t>
      </w:r>
      <w:proofErr w:type="spellStart"/>
      <w:r>
        <w:rPr>
          <w:rFonts w:eastAsia="sans-serif"/>
          <w:b/>
          <w:bCs/>
          <w:shd w:val="clear" w:color="auto" w:fill="FFFFFF"/>
          <w:lang w:val="en-IN"/>
        </w:rPr>
        <w:t>Streamlit</w:t>
      </w:r>
      <w:proofErr w:type="spellEnd"/>
      <w:r>
        <w:rPr>
          <w:rFonts w:eastAsia="sans-serif"/>
          <w:b/>
          <w:bCs/>
          <w:shd w:val="clear" w:color="auto" w:fill="FFFFFF"/>
          <w:lang w:val="en-IN"/>
        </w:rPr>
        <w:t>):</w:t>
      </w:r>
      <w:r>
        <w:rPr>
          <w:rFonts w:eastAsia="sans-serif"/>
          <w:shd w:val="clear" w:color="auto" w:fill="FFFFFF"/>
          <w:lang w:val="en-IN"/>
        </w:rPr>
        <w:t xml:space="preserve"> Demonstrates multilingual support to reduce digital health disparities.</w:t>
      </w:r>
    </w:p>
    <w:p w14:paraId="3F443D95" w14:textId="77777777" w:rsidR="000B6E38" w:rsidRDefault="005B2B73">
      <w:pPr>
        <w:jc w:val="both"/>
        <w:rPr>
          <w:rFonts w:eastAsia="sans-serif"/>
          <w:shd w:val="clear" w:color="auto" w:fill="FFFFFF"/>
          <w:lang w:val="en-IN"/>
        </w:rPr>
      </w:pPr>
      <w:r>
        <w:rPr>
          <w:rFonts w:eastAsia="sans-serif"/>
          <w:shd w:val="clear" w:color="auto" w:fill="FFFFFF"/>
          <w:lang w:val="en-IN"/>
        </w:rPr>
        <w:t xml:space="preserve">3. </w:t>
      </w:r>
      <w:r>
        <w:rPr>
          <w:rFonts w:eastAsia="sans-serif"/>
          <w:b/>
          <w:bCs/>
          <w:shd w:val="clear" w:color="auto" w:fill="FFFFFF"/>
          <w:lang w:val="en-IN"/>
        </w:rPr>
        <w:t>Conversational AI in Therapy:</w:t>
      </w:r>
      <w:r>
        <w:rPr>
          <w:rFonts w:eastAsia="sans-serif"/>
          <w:shd w:val="clear" w:color="auto" w:fill="FFFFFF"/>
          <w:lang w:val="en-IN"/>
        </w:rPr>
        <w:t xml:space="preserve"> Chatbots can alleviate stress and encourage help-seeking </w:t>
      </w:r>
      <w:proofErr w:type="spellStart"/>
      <w:proofErr w:type="gramStart"/>
      <w:r>
        <w:rPr>
          <w:rFonts w:eastAsia="sans-serif"/>
          <w:shd w:val="clear" w:color="auto" w:fill="FFFFFF"/>
          <w:lang w:val="en-IN"/>
        </w:rPr>
        <w:t>behaviors</w:t>
      </w:r>
      <w:proofErr w:type="spellEnd"/>
      <w:r>
        <w:rPr>
          <w:rFonts w:eastAsia="sans-serif"/>
          <w:shd w:val="clear" w:color="auto" w:fill="FFFFFF"/>
          <w:lang w:val="en-IN"/>
        </w:rPr>
        <w:t xml:space="preserve"> .</w:t>
      </w:r>
      <w:proofErr w:type="gramEnd"/>
    </w:p>
    <w:p w14:paraId="37FB4B34" w14:textId="77777777" w:rsidR="000B6E38" w:rsidRDefault="005B2B73">
      <w:pPr>
        <w:jc w:val="both"/>
        <w:rPr>
          <w:rFonts w:eastAsia="sans-serif"/>
          <w:shd w:val="clear" w:color="auto" w:fill="FFFFFF"/>
          <w:lang w:val="en-IN"/>
        </w:rPr>
      </w:pPr>
      <w:r>
        <w:rPr>
          <w:rFonts w:eastAsia="sans-serif"/>
          <w:shd w:val="clear" w:color="auto" w:fill="FFFFFF"/>
          <w:lang w:val="en-IN"/>
        </w:rPr>
        <w:t>4.</w:t>
      </w:r>
      <w:r>
        <w:rPr>
          <w:rFonts w:eastAsia="sans-serif"/>
          <w:b/>
          <w:bCs/>
          <w:shd w:val="clear" w:color="auto" w:fill="FFFFFF"/>
          <w:lang w:val="en-IN"/>
        </w:rPr>
        <w:t>AI Safety Protocols:</w:t>
      </w:r>
      <w:r>
        <w:rPr>
          <w:rFonts w:eastAsia="sans-serif"/>
          <w:shd w:val="clear" w:color="auto" w:fill="FFFFFF"/>
          <w:lang w:val="en-IN"/>
        </w:rPr>
        <w:t xml:space="preserve"> Keyword detection and sentiment analysis help identify suicidal ideation online.</w:t>
      </w:r>
    </w:p>
    <w:p w14:paraId="50FD1EB6" w14:textId="5531CBBF" w:rsidR="009A0882" w:rsidRPr="00B9259A" w:rsidRDefault="009A0882" w:rsidP="009A0882">
      <w:pPr>
        <w:jc w:val="both"/>
        <w:rPr>
          <w:rFonts w:eastAsia="sans-serif"/>
          <w:shd w:val="clear" w:color="auto" w:fill="FFFFFF"/>
          <w:lang w:val="en-IN"/>
        </w:rPr>
      </w:pPr>
      <w:ins w:id="3" w:author="ABITHA SHREE" w:date="2025-10-25T10:57:00Z" w16du:dateUtc="2025-10-25T05:27:00Z">
        <w:r>
          <w:rPr>
            <w:rFonts w:eastAsia="sans-serif"/>
            <w:shd w:val="clear" w:color="auto" w:fill="FFFFFF"/>
            <w:lang w:val="en-IN"/>
          </w:rPr>
          <w:t xml:space="preserve">      </w:t>
        </w:r>
      </w:ins>
      <w:r w:rsidR="00B9259A">
        <w:rPr>
          <w:noProof/>
        </w:rPr>
        <w:drawing>
          <wp:inline distT="0" distB="0" distL="0" distR="0" wp14:anchorId="15A3A120" wp14:editId="711B6052">
            <wp:extent cx="2888615" cy="2085975"/>
            <wp:effectExtent l="0" t="0" r="6985" b="9525"/>
            <wp:docPr id="115716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89" t="16318" r="-989" b="11467"/>
                    <a:stretch>
                      <a:fillRect/>
                    </a:stretch>
                  </pic:blipFill>
                  <pic:spPr bwMode="auto">
                    <a:xfrm>
                      <a:off x="0" y="0"/>
                      <a:ext cx="2889250" cy="2086434"/>
                    </a:xfrm>
                    <a:prstGeom prst="rect">
                      <a:avLst/>
                    </a:prstGeom>
                    <a:noFill/>
                    <a:ln>
                      <a:noFill/>
                    </a:ln>
                    <a:extLst>
                      <a:ext uri="{53640926-AAD7-44D8-BBD7-CCE9431645EC}">
                        <a14:shadowObscured xmlns:a14="http://schemas.microsoft.com/office/drawing/2010/main"/>
                      </a:ext>
                    </a:extLst>
                  </pic:spPr>
                </pic:pic>
              </a:graphicData>
            </a:graphic>
          </wp:inline>
        </w:drawing>
      </w:r>
    </w:p>
    <w:p w14:paraId="10C726A4" w14:textId="77777777" w:rsidR="009A0882" w:rsidRDefault="009A0882" w:rsidP="009A0882">
      <w:pPr>
        <w:jc w:val="both"/>
        <w:rPr>
          <w:rFonts w:eastAsia="sans-serif"/>
          <w:shd w:val="clear" w:color="auto" w:fill="FFFFFF"/>
        </w:rPr>
      </w:pPr>
    </w:p>
    <w:p w14:paraId="44A90088" w14:textId="77777777" w:rsidR="009A0882" w:rsidRDefault="009A0882" w:rsidP="009A0882">
      <w:pPr>
        <w:jc w:val="both"/>
        <w:rPr>
          <w:rFonts w:eastAsia="sans-serif"/>
          <w:shd w:val="clear" w:color="auto" w:fill="FFFFFF"/>
        </w:rPr>
      </w:pPr>
    </w:p>
    <w:p w14:paraId="1B6C9842" w14:textId="199001FD" w:rsidR="000B6E38" w:rsidRPr="009A0882" w:rsidRDefault="005B2B73" w:rsidP="009A0882">
      <w:pPr>
        <w:jc w:val="both"/>
        <w:rPr>
          <w:rFonts w:eastAsia="sans-serif"/>
          <w:shd w:val="clear" w:color="auto" w:fill="FFFFFF"/>
          <w:lang w:val="en-IN"/>
        </w:rPr>
      </w:pPr>
      <w:r>
        <w:rPr>
          <w:rFonts w:eastAsia="sans-serif"/>
          <w:shd w:val="clear" w:color="auto" w:fill="FFFFFF"/>
        </w:rPr>
        <w:t>FIGURE1:</w:t>
      </w:r>
      <w:r>
        <w:t xml:space="preserve"> </w:t>
      </w:r>
      <w:r>
        <w:rPr>
          <w:rFonts w:eastAsia="sans-serif"/>
          <w:shd w:val="clear" w:color="auto" w:fill="FFFFFF"/>
        </w:rPr>
        <w:t>PROPOSED SYSTEM WORKFLOW</w:t>
      </w:r>
    </w:p>
    <w:p w14:paraId="3019DAD8" w14:textId="77777777" w:rsidR="000B6E38" w:rsidRDefault="000B6E38">
      <w:pPr>
        <w:tabs>
          <w:tab w:val="left" w:pos="312"/>
        </w:tabs>
        <w:ind w:left="800"/>
        <w:jc w:val="both"/>
        <w:rPr>
          <w:rFonts w:eastAsia="sans-serif"/>
          <w:shd w:val="clear" w:color="auto" w:fill="FFFFFF"/>
        </w:rPr>
      </w:pPr>
    </w:p>
    <w:p w14:paraId="6AED5327" w14:textId="5ECCA271" w:rsidR="000B6E38" w:rsidRDefault="009A0882" w:rsidP="009A0882">
      <w:pPr>
        <w:tabs>
          <w:tab w:val="left" w:pos="312"/>
        </w:tabs>
        <w:jc w:val="both"/>
        <w:rPr>
          <w:rFonts w:eastAsia="sans-serif"/>
          <w:shd w:val="clear" w:color="auto" w:fill="FFFFFF"/>
        </w:rPr>
      </w:pPr>
      <w:r>
        <w:rPr>
          <w:rFonts w:eastAsia="sans-serif"/>
          <w:shd w:val="clear" w:color="auto" w:fill="FFFFFF"/>
        </w:rPr>
        <w:t xml:space="preserve">   </w:t>
      </w:r>
      <w:r>
        <w:rPr>
          <w:noProof/>
        </w:rPr>
        <w:drawing>
          <wp:inline distT="0" distB="0" distL="0" distR="0" wp14:anchorId="3A4D99BE" wp14:editId="51B986D0">
            <wp:extent cx="2582680" cy="2416002"/>
            <wp:effectExtent l="0" t="0" r="8255" b="3810"/>
            <wp:docPr id="1166145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454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l="4835" t="12570" r="4719" b="8771"/>
                    <a:stretch>
                      <a:fillRect/>
                    </a:stretch>
                  </pic:blipFill>
                  <pic:spPr>
                    <a:xfrm>
                      <a:off x="0" y="0"/>
                      <a:ext cx="2594373" cy="2426940"/>
                    </a:xfrm>
                    <a:prstGeom prst="rect">
                      <a:avLst/>
                    </a:prstGeom>
                    <a:noFill/>
                    <a:ln>
                      <a:noFill/>
                    </a:ln>
                  </pic:spPr>
                </pic:pic>
              </a:graphicData>
            </a:graphic>
          </wp:inline>
        </w:drawing>
      </w:r>
    </w:p>
    <w:p w14:paraId="2D9BF256" w14:textId="77777777" w:rsidR="000B6E38" w:rsidRDefault="005B2B73">
      <w:pPr>
        <w:tabs>
          <w:tab w:val="left" w:pos="312"/>
        </w:tabs>
        <w:ind w:left="800"/>
        <w:jc w:val="both"/>
        <w:rPr>
          <w:rFonts w:eastAsia="sans-serif"/>
          <w:shd w:val="clear" w:color="auto" w:fill="FFFFFF"/>
        </w:rPr>
      </w:pPr>
      <w:r>
        <w:rPr>
          <w:rFonts w:eastAsia="sans-serif"/>
          <w:shd w:val="clear" w:color="auto" w:fill="FFFFFF"/>
        </w:rPr>
        <w:t xml:space="preserve">FIGURE </w:t>
      </w:r>
      <w:proofErr w:type="gramStart"/>
      <w:r>
        <w:rPr>
          <w:rFonts w:eastAsia="sans-serif"/>
          <w:shd w:val="clear" w:color="auto" w:fill="FFFFFF"/>
        </w:rPr>
        <w:t>2:ARCHITECTURE</w:t>
      </w:r>
      <w:proofErr w:type="gramEnd"/>
      <w:r>
        <w:rPr>
          <w:rFonts w:eastAsia="sans-serif"/>
          <w:shd w:val="clear" w:color="auto" w:fill="FFFFFF"/>
        </w:rPr>
        <w:t xml:space="preserve"> DIAGRAM</w:t>
      </w:r>
    </w:p>
    <w:p w14:paraId="52AC87C3" w14:textId="77777777" w:rsidR="000B6E38" w:rsidRDefault="000B6E38">
      <w:pPr>
        <w:tabs>
          <w:tab w:val="left" w:pos="312"/>
        </w:tabs>
        <w:ind w:left="800"/>
        <w:jc w:val="both"/>
        <w:rPr>
          <w:rFonts w:eastAsia="sans-serif"/>
          <w:shd w:val="clear" w:color="auto" w:fill="FFFFFF"/>
        </w:rPr>
      </w:pPr>
    </w:p>
    <w:p w14:paraId="3FE1185C" w14:textId="77777777" w:rsidR="000B6E38" w:rsidRDefault="005B2B73">
      <w:pPr>
        <w:rPr>
          <w:rFonts w:eastAsia="sans-serif"/>
          <w:shd w:val="clear" w:color="auto" w:fill="FFFFFF"/>
          <w:lang w:val="en-GB"/>
        </w:rPr>
      </w:pPr>
      <w:r>
        <w:rPr>
          <w:b/>
        </w:rPr>
        <w:t>III.DATASET DESCRIPTION</w:t>
      </w:r>
    </w:p>
    <w:p w14:paraId="39705711" w14:textId="77777777" w:rsidR="000B6E38" w:rsidRDefault="000B6E38">
      <w:pPr>
        <w:jc w:val="both"/>
        <w:rPr>
          <w:b/>
        </w:rPr>
      </w:pPr>
    </w:p>
    <w:p w14:paraId="25C8F241" w14:textId="77777777" w:rsidR="000B6E38" w:rsidRDefault="005B2B73">
      <w:pPr>
        <w:jc w:val="both"/>
        <w:rPr>
          <w:bCs/>
        </w:rPr>
      </w:pPr>
      <w:r>
        <w:rPr>
          <w:bCs/>
        </w:rPr>
        <w:t>A diverse range of datasets have been employed in earlier research on AI-based mental well-being assistance from public benchmark corpora, to large scale multimodal surveys. So, in order to achieve maximum comparability with related literature and supply linguistic and behavioral coverage as well, and we employ a mixture of text-based, clinical, and multimodal datasets.</w:t>
      </w:r>
    </w:p>
    <w:p w14:paraId="2902819B" w14:textId="77777777" w:rsidR="000B6E38" w:rsidRDefault="000B6E38">
      <w:pPr>
        <w:jc w:val="both"/>
        <w:rPr>
          <w:b/>
        </w:rPr>
      </w:pPr>
    </w:p>
    <w:p w14:paraId="6032D08D" w14:textId="77777777" w:rsidR="000B6E38" w:rsidRDefault="005B2B73">
      <w:pPr>
        <w:jc w:val="both"/>
        <w:rPr>
          <w:sz w:val="18"/>
          <w:szCs w:val="18"/>
        </w:rPr>
      </w:pPr>
      <w:r>
        <w:t xml:space="preserve">   </w:t>
      </w:r>
      <w:r>
        <w:rPr>
          <w:sz w:val="18"/>
          <w:szCs w:val="18"/>
        </w:rPr>
        <w:t>TABLE 1. MINDSYNC MULTIMODAL CORPUS SPECIFICATIONS</w:t>
      </w:r>
    </w:p>
    <w:p w14:paraId="1877A8BC" w14:textId="77777777" w:rsidR="000B6E38" w:rsidRDefault="000B6E38">
      <w:pPr>
        <w:jc w:val="both"/>
        <w:rPr>
          <w:sz w:val="18"/>
          <w:szCs w:val="18"/>
        </w:rPr>
      </w:pPr>
    </w:p>
    <w:tbl>
      <w:tblPr>
        <w:tblStyle w:val="Style53"/>
        <w:tblW w:w="4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5"/>
        <w:gridCol w:w="1215"/>
        <w:gridCol w:w="975"/>
        <w:gridCol w:w="1605"/>
      </w:tblGrid>
      <w:tr w:rsidR="000B6E38" w14:paraId="6136F1C4" w14:textId="77777777">
        <w:tc>
          <w:tcPr>
            <w:tcW w:w="1095" w:type="dxa"/>
            <w:vAlign w:val="center"/>
          </w:tcPr>
          <w:p w14:paraId="41910346" w14:textId="77777777" w:rsidR="000B6E38" w:rsidRDefault="005B2B73">
            <w:pPr>
              <w:jc w:val="both"/>
            </w:pPr>
            <w:r>
              <w:rPr>
                <w:b/>
              </w:rPr>
              <w:t>Modality</w:t>
            </w:r>
          </w:p>
        </w:tc>
        <w:tc>
          <w:tcPr>
            <w:tcW w:w="1215" w:type="dxa"/>
            <w:vAlign w:val="center"/>
          </w:tcPr>
          <w:p w14:paraId="73375923" w14:textId="77777777" w:rsidR="000B6E38" w:rsidRDefault="005B2B73">
            <w:pPr>
              <w:jc w:val="both"/>
            </w:pPr>
            <w:r>
              <w:rPr>
                <w:b/>
              </w:rPr>
              <w:t>Primary AI Task</w:t>
            </w:r>
          </w:p>
        </w:tc>
        <w:tc>
          <w:tcPr>
            <w:tcW w:w="975" w:type="dxa"/>
            <w:vAlign w:val="center"/>
          </w:tcPr>
          <w:p w14:paraId="2D638336" w14:textId="77777777" w:rsidR="000B6E38" w:rsidRDefault="005B2B73">
            <w:pPr>
              <w:jc w:val="both"/>
              <w:rPr>
                <w:b/>
              </w:rPr>
            </w:pPr>
            <w:r>
              <w:rPr>
                <w:b/>
              </w:rPr>
              <w:t>Data Type / Format</w:t>
            </w:r>
          </w:p>
        </w:tc>
        <w:tc>
          <w:tcPr>
            <w:tcW w:w="1605" w:type="dxa"/>
            <w:vAlign w:val="center"/>
          </w:tcPr>
          <w:p w14:paraId="5DAD6CE2" w14:textId="77777777" w:rsidR="000B6E38" w:rsidRDefault="005B2B73">
            <w:pPr>
              <w:jc w:val="both"/>
            </w:pPr>
            <w:r>
              <w:rPr>
                <w:b/>
              </w:rPr>
              <w:t>Key Features and Labels</w:t>
            </w:r>
          </w:p>
        </w:tc>
      </w:tr>
      <w:tr w:rsidR="000B6E38" w14:paraId="039C12B5" w14:textId="77777777">
        <w:tc>
          <w:tcPr>
            <w:tcW w:w="1095" w:type="dxa"/>
            <w:vAlign w:val="center"/>
          </w:tcPr>
          <w:p w14:paraId="13E5D9FA" w14:textId="77777777" w:rsidR="000B6E38" w:rsidRDefault="005B2B73">
            <w:pPr>
              <w:jc w:val="both"/>
            </w:pPr>
            <w:r>
              <w:t>Textual</w:t>
            </w:r>
          </w:p>
        </w:tc>
        <w:tc>
          <w:tcPr>
            <w:tcW w:w="1215" w:type="dxa"/>
            <w:vAlign w:val="center"/>
          </w:tcPr>
          <w:p w14:paraId="73E80344" w14:textId="77777777" w:rsidR="000B6E38" w:rsidRDefault="005B2B73">
            <w:pPr>
              <w:jc w:val="both"/>
            </w:pPr>
            <w:r>
              <w:t>Natural Language Processing (NLP) &amp; Sentiment Analysis</w:t>
            </w:r>
          </w:p>
        </w:tc>
        <w:tc>
          <w:tcPr>
            <w:tcW w:w="975" w:type="dxa"/>
            <w:vAlign w:val="center"/>
          </w:tcPr>
          <w:p w14:paraId="26D2316E" w14:textId="77777777" w:rsidR="000B6E38" w:rsidRDefault="005B2B73">
            <w:pPr>
              <w:jc w:val="both"/>
            </w:pPr>
            <w:r>
              <w:t>Conversational Text Logs (</w:t>
            </w:r>
            <w:r>
              <w:rPr>
                <w:lang w:val="en-IN"/>
              </w:rPr>
              <w:t>such as</w:t>
            </w:r>
            <w:r>
              <w:t>., CSV, JSON)</w:t>
            </w:r>
          </w:p>
        </w:tc>
        <w:tc>
          <w:tcPr>
            <w:tcW w:w="1605" w:type="dxa"/>
            <w:vAlign w:val="center"/>
          </w:tcPr>
          <w:p w14:paraId="68BF07D3" w14:textId="77777777" w:rsidR="000B6E38" w:rsidRDefault="005B2B73">
            <w:pPr>
              <w:jc w:val="both"/>
            </w:pPr>
            <w:r>
              <w:t>Tokens (for Vectorization</w:t>
            </w:r>
            <w:proofErr w:type="gramStart"/>
            <w:r>
              <w:t>),Sentiment</w:t>
            </w:r>
            <w:proofErr w:type="gramEnd"/>
            <w:r>
              <w:t xml:space="preserve"> Labels (Positive, Negative, Neutral), Emotion Categories (</w:t>
            </w:r>
            <w:r>
              <w:rPr>
                <w:lang w:val="en-IN"/>
              </w:rPr>
              <w:t>such as</w:t>
            </w:r>
            <w:proofErr w:type="gramStart"/>
            <w:r>
              <w:t>.,Stress</w:t>
            </w:r>
            <w:proofErr w:type="gramEnd"/>
            <w:r>
              <w:t>, Anger, Calm).</w:t>
            </w:r>
          </w:p>
        </w:tc>
      </w:tr>
      <w:tr w:rsidR="000B6E38" w14:paraId="3D3E7822" w14:textId="77777777">
        <w:tc>
          <w:tcPr>
            <w:tcW w:w="1095" w:type="dxa"/>
            <w:vAlign w:val="center"/>
          </w:tcPr>
          <w:p w14:paraId="15865032" w14:textId="77777777" w:rsidR="000B6E38" w:rsidRDefault="005B2B73">
            <w:pPr>
              <w:jc w:val="both"/>
            </w:pPr>
            <w:r>
              <w:t>Auditory</w:t>
            </w:r>
          </w:p>
        </w:tc>
        <w:tc>
          <w:tcPr>
            <w:tcW w:w="1215" w:type="dxa"/>
            <w:vAlign w:val="center"/>
          </w:tcPr>
          <w:p w14:paraId="5CBF489B" w14:textId="77777777" w:rsidR="000B6E38" w:rsidRDefault="005B2B73">
            <w:pPr>
              <w:jc w:val="both"/>
            </w:pPr>
            <w:r>
              <w:t>Speech-to-</w:t>
            </w:r>
          </w:p>
          <w:p w14:paraId="31515639" w14:textId="77777777" w:rsidR="000B6E38" w:rsidRDefault="005B2B73">
            <w:pPr>
              <w:jc w:val="both"/>
            </w:pPr>
            <w:r>
              <w:t>Text (STT) &amp; Vocal Emotion Recognition</w:t>
            </w:r>
          </w:p>
        </w:tc>
        <w:tc>
          <w:tcPr>
            <w:tcW w:w="975" w:type="dxa"/>
            <w:vAlign w:val="center"/>
          </w:tcPr>
          <w:p w14:paraId="1865A279" w14:textId="77777777" w:rsidR="000B6E38" w:rsidRDefault="005B2B73">
            <w:pPr>
              <w:jc w:val="both"/>
            </w:pPr>
            <w:r>
              <w:t>Audio Recordings (WAV/</w:t>
            </w:r>
          </w:p>
          <w:p w14:paraId="0E16C6AA" w14:textId="77777777" w:rsidR="000B6E38" w:rsidRDefault="005B2B73">
            <w:pPr>
              <w:jc w:val="both"/>
            </w:pPr>
            <w:r>
              <w:t>MP3</w:t>
            </w:r>
            <w:r>
              <w:rPr>
                <w:lang w:val="en-IN"/>
              </w:rPr>
              <w:t xml:space="preserve"> files</w:t>
            </w:r>
            <w:r>
              <w:t>)</w:t>
            </w:r>
          </w:p>
        </w:tc>
        <w:tc>
          <w:tcPr>
            <w:tcW w:w="1605" w:type="dxa"/>
            <w:vAlign w:val="center"/>
          </w:tcPr>
          <w:p w14:paraId="1AD01EE8" w14:textId="77777777" w:rsidR="000B6E38" w:rsidRDefault="005B2B73">
            <w:pPr>
              <w:jc w:val="both"/>
            </w:pPr>
            <w:r>
              <w:t>Mel-Frequency Cepstral Coefficients (MFCCs), Pitch, Energy, Text Transcripts (for NLP pipeline).</w:t>
            </w:r>
          </w:p>
        </w:tc>
      </w:tr>
      <w:tr w:rsidR="000B6E38" w14:paraId="478A8141" w14:textId="77777777">
        <w:tc>
          <w:tcPr>
            <w:tcW w:w="1095" w:type="dxa"/>
            <w:vAlign w:val="center"/>
          </w:tcPr>
          <w:p w14:paraId="20937FA1" w14:textId="77777777" w:rsidR="000B6E38" w:rsidRDefault="005B2B73">
            <w:pPr>
              <w:jc w:val="both"/>
            </w:pPr>
            <w:r>
              <w:t>Visual</w:t>
            </w:r>
          </w:p>
        </w:tc>
        <w:tc>
          <w:tcPr>
            <w:tcW w:w="1215" w:type="dxa"/>
            <w:vAlign w:val="center"/>
          </w:tcPr>
          <w:p w14:paraId="5593FDB5" w14:textId="77777777" w:rsidR="000B6E38" w:rsidRDefault="005B2B73">
            <w:pPr>
              <w:jc w:val="both"/>
            </w:pPr>
            <w:r>
              <w:t>Facial Emotion Recognition (FER)</w:t>
            </w:r>
          </w:p>
        </w:tc>
        <w:tc>
          <w:tcPr>
            <w:tcW w:w="975" w:type="dxa"/>
            <w:vAlign w:val="center"/>
          </w:tcPr>
          <w:p w14:paraId="2978E7C4" w14:textId="77777777" w:rsidR="000B6E38" w:rsidRDefault="005B2B73">
            <w:pPr>
              <w:jc w:val="both"/>
            </w:pPr>
            <w:r>
              <w:t>Image Frames/</w:t>
            </w:r>
          </w:p>
          <w:p w14:paraId="1E6009F8" w14:textId="77777777" w:rsidR="000B6E38" w:rsidRDefault="005B2B73">
            <w:pPr>
              <w:jc w:val="both"/>
            </w:pPr>
            <w:r>
              <w:t>Videos (PNG/</w:t>
            </w:r>
          </w:p>
          <w:p w14:paraId="656B38AC" w14:textId="77777777" w:rsidR="000B6E38" w:rsidRDefault="005B2B73">
            <w:pPr>
              <w:jc w:val="both"/>
            </w:pPr>
            <w:r>
              <w:lastRenderedPageBreak/>
              <w:t>JPG</w:t>
            </w:r>
            <w:r>
              <w:rPr>
                <w:lang w:val="en-IN"/>
              </w:rPr>
              <w:t xml:space="preserve"> files</w:t>
            </w:r>
            <w:r>
              <w:t>)</w:t>
            </w:r>
          </w:p>
        </w:tc>
        <w:tc>
          <w:tcPr>
            <w:tcW w:w="1605" w:type="dxa"/>
            <w:vAlign w:val="center"/>
          </w:tcPr>
          <w:p w14:paraId="5D6A068F" w14:textId="77777777" w:rsidR="000B6E38" w:rsidRDefault="005B2B73">
            <w:pPr>
              <w:jc w:val="both"/>
            </w:pPr>
            <w:r>
              <w:lastRenderedPageBreak/>
              <w:t xml:space="preserve">Face </w:t>
            </w:r>
            <w:r>
              <w:rPr>
                <w:lang w:val="en-IN"/>
              </w:rPr>
              <w:t>al</w:t>
            </w:r>
            <w:proofErr w:type="spellStart"/>
            <w:r>
              <w:t>ignment</w:t>
            </w:r>
            <w:proofErr w:type="spellEnd"/>
            <w:r>
              <w:t xml:space="preserve"> and </w:t>
            </w:r>
            <w:r>
              <w:rPr>
                <w:lang w:val="en-IN"/>
              </w:rPr>
              <w:t>c</w:t>
            </w:r>
            <w:proofErr w:type="spellStart"/>
            <w:r>
              <w:t>ropping</w:t>
            </w:r>
            <w:proofErr w:type="spellEnd"/>
            <w:r>
              <w:t xml:space="preserve">, </w:t>
            </w:r>
            <w:r>
              <w:rPr>
                <w:lang w:val="en-IN"/>
              </w:rPr>
              <w:t>p</w:t>
            </w:r>
            <w:proofErr w:type="spellStart"/>
            <w:r>
              <w:t>ixel</w:t>
            </w:r>
            <w:proofErr w:type="spellEnd"/>
            <w:r>
              <w:t xml:space="preserve"> </w:t>
            </w:r>
            <w:proofErr w:type="spellStart"/>
            <w:r>
              <w:rPr>
                <w:lang w:val="en-IN"/>
              </w:rPr>
              <w:t>i</w:t>
            </w:r>
            <w:r>
              <w:t>ntensities</w:t>
            </w:r>
            <w:proofErr w:type="spellEnd"/>
            <w:r>
              <w:t xml:space="preserve">, </w:t>
            </w:r>
            <w:r>
              <w:rPr>
                <w:lang w:val="en-IN"/>
              </w:rPr>
              <w:t>f</w:t>
            </w:r>
            <w:proofErr w:type="spellStart"/>
            <w:r>
              <w:t>acial</w:t>
            </w:r>
            <w:proofErr w:type="spellEnd"/>
            <w:r>
              <w:t xml:space="preserve"> </w:t>
            </w:r>
            <w:r>
              <w:rPr>
                <w:lang w:val="en-IN"/>
              </w:rPr>
              <w:t>l</w:t>
            </w:r>
            <w:proofErr w:type="spellStart"/>
            <w:r>
              <w:t>andmarks</w:t>
            </w:r>
            <w:proofErr w:type="spellEnd"/>
            <w:r>
              <w:t xml:space="preserve"> </w:t>
            </w:r>
            <w:r>
              <w:lastRenderedPageBreak/>
              <w:t xml:space="preserve">(for expression analysis), </w:t>
            </w:r>
            <w:r>
              <w:rPr>
                <w:lang w:val="en-IN"/>
              </w:rPr>
              <w:t>e</w:t>
            </w:r>
            <w:r>
              <w:t xml:space="preserve">motion </w:t>
            </w:r>
            <w:r>
              <w:rPr>
                <w:lang w:val="en-IN"/>
              </w:rPr>
              <w:t>c</w:t>
            </w:r>
            <w:proofErr w:type="spellStart"/>
            <w:r>
              <w:t>ategories</w:t>
            </w:r>
            <w:proofErr w:type="spellEnd"/>
            <w:r>
              <w:t xml:space="preserve"> (</w:t>
            </w:r>
            <w:r>
              <w:rPr>
                <w:lang w:val="en-IN"/>
              </w:rPr>
              <w:t>such as</w:t>
            </w:r>
            <w:proofErr w:type="gramStart"/>
            <w:r>
              <w:t>.,</w:t>
            </w:r>
            <w:proofErr w:type="spellStart"/>
            <w:r>
              <w:t>Happy</w:t>
            </w:r>
            <w:proofErr w:type="gramEnd"/>
            <w:r>
              <w:t>,Sad</w:t>
            </w:r>
            <w:proofErr w:type="spellEnd"/>
            <w:r>
              <w:t>, Fear, Neutral).</w:t>
            </w:r>
          </w:p>
        </w:tc>
      </w:tr>
      <w:tr w:rsidR="000B6E38" w14:paraId="657835A4" w14:textId="77777777">
        <w:tc>
          <w:tcPr>
            <w:tcW w:w="1095" w:type="dxa"/>
            <w:vAlign w:val="center"/>
          </w:tcPr>
          <w:p w14:paraId="278D6445" w14:textId="77777777" w:rsidR="000B6E38" w:rsidRDefault="005B2B73">
            <w:pPr>
              <w:jc w:val="both"/>
            </w:pPr>
            <w:r>
              <w:lastRenderedPageBreak/>
              <w:t>Size</w:t>
            </w:r>
          </w:p>
        </w:tc>
        <w:tc>
          <w:tcPr>
            <w:tcW w:w="1215" w:type="dxa"/>
            <w:vAlign w:val="center"/>
          </w:tcPr>
          <w:p w14:paraId="764C73BE" w14:textId="77777777" w:rsidR="000B6E38" w:rsidRDefault="005B2B73">
            <w:pPr>
              <w:jc w:val="both"/>
            </w:pPr>
            <w:r>
              <w:t>[100,000+ total samples]</w:t>
            </w:r>
          </w:p>
        </w:tc>
        <w:tc>
          <w:tcPr>
            <w:tcW w:w="975" w:type="dxa"/>
            <w:vAlign w:val="center"/>
          </w:tcPr>
          <w:p w14:paraId="6E014791" w14:textId="77777777" w:rsidR="000B6E38" w:rsidRDefault="005B2B73">
            <w:pPr>
              <w:jc w:val="both"/>
            </w:pPr>
            <w:r>
              <w:t>Source</w:t>
            </w:r>
          </w:p>
        </w:tc>
        <w:tc>
          <w:tcPr>
            <w:tcW w:w="1605" w:type="dxa"/>
            <w:vAlign w:val="center"/>
          </w:tcPr>
          <w:p w14:paraId="42237625" w14:textId="77777777" w:rsidR="000B6E38" w:rsidRDefault="005B2B73">
            <w:pPr>
              <w:jc w:val="both"/>
            </w:pPr>
            <w:r>
              <w:t>[Combination of Public Emotional Datasets (</w:t>
            </w:r>
            <w:r>
              <w:rPr>
                <w:lang w:val="en-IN"/>
              </w:rPr>
              <w:t>such as</w:t>
            </w:r>
            <w:proofErr w:type="gramStart"/>
            <w:r>
              <w:t>.,IEMOCAP</w:t>
            </w:r>
            <w:proofErr w:type="gramEnd"/>
            <w:r>
              <w:t>, RAVDESS) and Synthetic Data]</w:t>
            </w:r>
          </w:p>
        </w:tc>
      </w:tr>
      <w:tr w:rsidR="000B6E38" w14:paraId="295D4D6F" w14:textId="77777777">
        <w:tc>
          <w:tcPr>
            <w:tcW w:w="1095" w:type="dxa"/>
            <w:vAlign w:val="center"/>
          </w:tcPr>
          <w:p w14:paraId="4FAECA5D" w14:textId="77777777" w:rsidR="000B6E38" w:rsidRDefault="005B2B73">
            <w:pPr>
              <w:jc w:val="both"/>
            </w:pPr>
            <w:r>
              <w:t>Data Quality</w:t>
            </w:r>
          </w:p>
        </w:tc>
        <w:tc>
          <w:tcPr>
            <w:tcW w:w="1215" w:type="dxa"/>
            <w:vAlign w:val="center"/>
          </w:tcPr>
          <w:p w14:paraId="7F96404D" w14:textId="77777777" w:rsidR="000B6E38" w:rsidRDefault="005B2B73">
            <w:pPr>
              <w:jc w:val="both"/>
            </w:pPr>
            <w:r>
              <w:t>Annotation/Labeling</w:t>
            </w:r>
          </w:p>
        </w:tc>
        <w:tc>
          <w:tcPr>
            <w:tcW w:w="975" w:type="dxa"/>
            <w:vAlign w:val="center"/>
          </w:tcPr>
          <w:p w14:paraId="422DC71A" w14:textId="77777777" w:rsidR="000B6E38" w:rsidRDefault="005B2B73">
            <w:pPr>
              <w:jc w:val="both"/>
            </w:pPr>
            <w:r>
              <w:t>Labeling Method</w:t>
            </w:r>
          </w:p>
        </w:tc>
        <w:tc>
          <w:tcPr>
            <w:tcW w:w="1605" w:type="dxa"/>
            <w:vAlign w:val="center"/>
          </w:tcPr>
          <w:p w14:paraId="713C1778" w14:textId="77777777" w:rsidR="000B6E38" w:rsidRDefault="005B2B73">
            <w:pPr>
              <w:jc w:val="both"/>
            </w:pPr>
            <w:r>
              <w:t>Inter-Rater Reliability Score [Kappa &gt; 0.65] for emotional and sentiment labels, u</w:t>
            </w:r>
            <w:r>
              <w:rPr>
                <w:lang w:val="en-IN"/>
              </w:rPr>
              <w:t xml:space="preserve">sing a </w:t>
            </w:r>
            <w:r>
              <w:t>consensus-based a</w:t>
            </w:r>
            <w:proofErr w:type="spellStart"/>
            <w:r>
              <w:rPr>
                <w:lang w:val="en-IN"/>
              </w:rPr>
              <w:t>greement</w:t>
            </w:r>
            <w:proofErr w:type="spellEnd"/>
            <w:r>
              <w:t xml:space="preserve"> </w:t>
            </w:r>
            <w:r>
              <w:rPr>
                <w:lang w:val="en-IN"/>
              </w:rPr>
              <w:t xml:space="preserve">    </w:t>
            </w:r>
            <w:r>
              <w:t>among</w:t>
            </w:r>
            <w:r>
              <w:rPr>
                <w:lang w:val="en-IN"/>
              </w:rPr>
              <w:t xml:space="preserve"> </w:t>
            </w:r>
            <w:r>
              <w:t>three annotators.</w:t>
            </w:r>
          </w:p>
        </w:tc>
      </w:tr>
      <w:tr w:rsidR="000B6E38" w14:paraId="0F0AF73B" w14:textId="77777777">
        <w:tc>
          <w:tcPr>
            <w:tcW w:w="1095" w:type="dxa"/>
            <w:vAlign w:val="center"/>
          </w:tcPr>
          <w:p w14:paraId="7B705218" w14:textId="77777777" w:rsidR="000B6E38" w:rsidRDefault="005B2B73">
            <w:pPr>
              <w:jc w:val="both"/>
            </w:pPr>
            <w:r>
              <w:t>Timeframe</w:t>
            </w:r>
          </w:p>
        </w:tc>
        <w:tc>
          <w:tcPr>
            <w:tcW w:w="1215" w:type="dxa"/>
            <w:vAlign w:val="center"/>
          </w:tcPr>
          <w:p w14:paraId="1F0A5A75" w14:textId="77777777" w:rsidR="000B6E38" w:rsidRDefault="005B2B73">
            <w:pPr>
              <w:jc w:val="both"/>
            </w:pPr>
            <w:r>
              <w:t>Dataset Scope</w:t>
            </w:r>
          </w:p>
        </w:tc>
        <w:tc>
          <w:tcPr>
            <w:tcW w:w="975" w:type="dxa"/>
            <w:vAlign w:val="center"/>
          </w:tcPr>
          <w:p w14:paraId="6B3CF82B" w14:textId="77777777" w:rsidR="000B6E38" w:rsidRDefault="005B2B73">
            <w:pPr>
              <w:jc w:val="both"/>
            </w:pPr>
            <w:r>
              <w:t>Collection Period</w:t>
            </w:r>
          </w:p>
        </w:tc>
        <w:tc>
          <w:tcPr>
            <w:tcW w:w="1605" w:type="dxa"/>
            <w:vAlign w:val="center"/>
          </w:tcPr>
          <w:p w14:paraId="1D097645" w14:textId="77777777" w:rsidR="000B6E38" w:rsidRDefault="005B2B73">
            <w:pPr>
              <w:jc w:val="both"/>
            </w:pPr>
            <w:r>
              <w:t>Simulated/</w:t>
            </w:r>
            <w:r>
              <w:rPr>
                <w:lang w:val="en-IN"/>
              </w:rPr>
              <w:t xml:space="preserve"> New c</w:t>
            </w:r>
            <w:proofErr w:type="spellStart"/>
            <w:r>
              <w:t>urated</w:t>
            </w:r>
            <w:proofErr w:type="spellEnd"/>
            <w:r>
              <w:rPr>
                <w:lang w:val="en-IN"/>
              </w:rPr>
              <w:t>d</w:t>
            </w:r>
            <w:proofErr w:type="spellStart"/>
            <w:r>
              <w:t>ata</w:t>
            </w:r>
            <w:proofErr w:type="spellEnd"/>
            <w:r>
              <w:t xml:space="preserve"> (</w:t>
            </w:r>
            <w:r>
              <w:rPr>
                <w:lang w:val="en-IN"/>
              </w:rPr>
              <w:t>n</w:t>
            </w:r>
            <w:proofErr w:type="spellStart"/>
            <w:r>
              <w:t>ot</w:t>
            </w:r>
            <w:proofErr w:type="spellEnd"/>
            <w:r>
              <w:t xml:space="preserve"> a live collection). Time-series </w:t>
            </w:r>
            <w:proofErr w:type="gramStart"/>
            <w:r>
              <w:t xml:space="preserve">context </w:t>
            </w:r>
            <w:r>
              <w:rPr>
                <w:lang w:val="en-IN"/>
              </w:rPr>
              <w:t xml:space="preserve"> are</w:t>
            </w:r>
            <w:proofErr w:type="gramEnd"/>
            <w:r>
              <w:rPr>
                <w:lang w:val="en-IN"/>
              </w:rPr>
              <w:t xml:space="preserve"> retained </w:t>
            </w:r>
            <w:proofErr w:type="gramStart"/>
            <w:r>
              <w:rPr>
                <w:lang w:val="en-IN"/>
              </w:rPr>
              <w:t xml:space="preserve">via </w:t>
            </w:r>
            <w:r>
              <w:t xml:space="preserve"> timestamp</w:t>
            </w:r>
            <w:proofErr w:type="gramEnd"/>
            <w:r>
              <w:t xml:space="preserve"> metadata for sequential analysis.</w:t>
            </w:r>
          </w:p>
        </w:tc>
      </w:tr>
      <w:tr w:rsidR="000B6E38" w14:paraId="15008B5B" w14:textId="77777777">
        <w:tc>
          <w:tcPr>
            <w:tcW w:w="1095" w:type="dxa"/>
            <w:vAlign w:val="center"/>
          </w:tcPr>
          <w:p w14:paraId="32BB54D2" w14:textId="77777777" w:rsidR="000B6E38" w:rsidRDefault="005B2B73">
            <w:pPr>
              <w:jc w:val="both"/>
            </w:pPr>
            <w:r>
              <w:t>Accessibility</w:t>
            </w:r>
          </w:p>
        </w:tc>
        <w:tc>
          <w:tcPr>
            <w:tcW w:w="1215" w:type="dxa"/>
            <w:vAlign w:val="center"/>
          </w:tcPr>
          <w:p w14:paraId="57B1D394" w14:textId="77777777" w:rsidR="000B6E38" w:rsidRDefault="005B2B73">
            <w:pPr>
              <w:jc w:val="both"/>
            </w:pPr>
            <w:r>
              <w:t>Licensing and Usage</w:t>
            </w:r>
          </w:p>
        </w:tc>
        <w:tc>
          <w:tcPr>
            <w:tcW w:w="975" w:type="dxa"/>
            <w:vAlign w:val="center"/>
          </w:tcPr>
          <w:p w14:paraId="5C0EC60E" w14:textId="77777777" w:rsidR="000B6E38" w:rsidRDefault="005B2B73">
            <w:pPr>
              <w:jc w:val="both"/>
            </w:pPr>
            <w:r>
              <w:t>licensing and DOI</w:t>
            </w:r>
          </w:p>
        </w:tc>
        <w:tc>
          <w:tcPr>
            <w:tcW w:w="1605" w:type="dxa"/>
            <w:vAlign w:val="center"/>
          </w:tcPr>
          <w:p w14:paraId="3DD0F980" w14:textId="77777777" w:rsidR="000B6E38" w:rsidRDefault="005B2B73">
            <w:pPr>
              <w:jc w:val="both"/>
            </w:pPr>
            <w:r>
              <w:t xml:space="preserve">[Internal Use Only] </w:t>
            </w:r>
            <w:r>
              <w:rPr>
                <w:lang w:val="en-IN"/>
              </w:rPr>
              <w:t>[</w:t>
            </w:r>
            <w:r>
              <w:t>(</w:t>
            </w:r>
            <w:proofErr w:type="spellStart"/>
            <w:r>
              <w:rPr>
                <w:lang w:val="en-IN"/>
              </w:rPr>
              <w:t>i</w:t>
            </w:r>
            <w:proofErr w:type="spellEnd"/>
            <w:r>
              <w:t>f not publicly released)</w:t>
            </w:r>
            <w:r>
              <w:rPr>
                <w:lang w:val="en-IN"/>
              </w:rPr>
              <w:t>]</w:t>
            </w:r>
            <w:r>
              <w:t xml:space="preserve"> or CC BY-NC 4.0</w:t>
            </w:r>
            <w:r>
              <w:rPr>
                <w:lang w:val="en-IN"/>
              </w:rPr>
              <w:t xml:space="preserve"> licensing</w:t>
            </w:r>
            <w:r>
              <w:t xml:space="preserve"> (if</w:t>
            </w:r>
            <w:r>
              <w:rPr>
                <w:lang w:val="en-IN"/>
              </w:rPr>
              <w:t xml:space="preserve"> used public </w:t>
            </w:r>
            <w:proofErr w:type="spellStart"/>
            <w:r>
              <w:rPr>
                <w:lang w:val="en-IN"/>
              </w:rPr>
              <w:t>datset</w:t>
            </w:r>
            <w:proofErr w:type="spellEnd"/>
            <w:proofErr w:type="gramStart"/>
            <w:r>
              <w:rPr>
                <w:lang w:val="en-IN"/>
              </w:rPr>
              <w:t>)</w:t>
            </w:r>
            <w:r>
              <w:t>.</w:t>
            </w:r>
            <w:r>
              <w:rPr>
                <w:lang w:val="en-IN"/>
              </w:rPr>
              <w:t>There</w:t>
            </w:r>
            <w:proofErr w:type="gramEnd"/>
            <w:r>
              <w:rPr>
                <w:lang w:val="en-IN"/>
              </w:rPr>
              <w:t xml:space="preserve"> </w:t>
            </w:r>
            <w:proofErr w:type="gramStart"/>
            <w:r>
              <w:rPr>
                <w:lang w:val="en-IN"/>
              </w:rPr>
              <w:t xml:space="preserve">is </w:t>
            </w:r>
            <w:r>
              <w:t xml:space="preserve"> </w:t>
            </w:r>
            <w:r>
              <w:rPr>
                <w:lang w:val="en-IN"/>
              </w:rPr>
              <w:t>n</w:t>
            </w:r>
            <w:r>
              <w:t>o</w:t>
            </w:r>
            <w:r>
              <w:rPr>
                <w:lang w:val="en-IN"/>
              </w:rPr>
              <w:t>t</w:t>
            </w:r>
            <w:proofErr w:type="gramEnd"/>
            <w:r>
              <w:t xml:space="preserve"> External DOI currently assigned.</w:t>
            </w:r>
          </w:p>
        </w:tc>
      </w:tr>
      <w:tr w:rsidR="000B6E38" w14:paraId="675A9C62" w14:textId="77777777">
        <w:trPr>
          <w:trHeight w:val="964"/>
        </w:trPr>
        <w:tc>
          <w:tcPr>
            <w:tcW w:w="1095" w:type="dxa"/>
            <w:vAlign w:val="center"/>
          </w:tcPr>
          <w:p w14:paraId="50EECC18" w14:textId="77777777" w:rsidR="000B6E38" w:rsidRDefault="005B2B73">
            <w:pPr>
              <w:jc w:val="both"/>
            </w:pPr>
            <w:r>
              <w:t>Ethics/</w:t>
            </w:r>
          </w:p>
          <w:p w14:paraId="74188ABC" w14:textId="77777777" w:rsidR="000B6E38" w:rsidRDefault="005B2B73">
            <w:pPr>
              <w:jc w:val="both"/>
            </w:pPr>
            <w:r>
              <w:t>privacy</w:t>
            </w:r>
          </w:p>
        </w:tc>
        <w:tc>
          <w:tcPr>
            <w:tcW w:w="1215" w:type="dxa"/>
            <w:vAlign w:val="center"/>
          </w:tcPr>
          <w:p w14:paraId="6C8F3C37" w14:textId="77777777" w:rsidR="000B6E38" w:rsidRDefault="005B2B73">
            <w:pPr>
              <w:jc w:val="both"/>
            </w:pPr>
            <w:r>
              <w:t>Compliance</w:t>
            </w:r>
          </w:p>
        </w:tc>
        <w:tc>
          <w:tcPr>
            <w:tcW w:w="975" w:type="dxa"/>
            <w:vAlign w:val="center"/>
          </w:tcPr>
          <w:p w14:paraId="4E05F5CD" w14:textId="77777777" w:rsidR="000B6E38" w:rsidRDefault="005B2B73">
            <w:pPr>
              <w:jc w:val="both"/>
            </w:pPr>
            <w:r>
              <w:t>Anonymization Status</w:t>
            </w:r>
          </w:p>
        </w:tc>
        <w:tc>
          <w:tcPr>
            <w:tcW w:w="1605" w:type="dxa"/>
            <w:vAlign w:val="center"/>
          </w:tcPr>
          <w:p w14:paraId="55B3A1FF" w14:textId="77777777" w:rsidR="000B6E38" w:rsidRDefault="005B2B73">
            <w:pPr>
              <w:jc w:val="both"/>
            </w:pPr>
            <w:r>
              <w:t>Fully Anonymized/De-Identified</w:t>
            </w:r>
          </w:p>
        </w:tc>
      </w:tr>
      <w:tr w:rsidR="000B6E38" w14:paraId="76836946" w14:textId="77777777">
        <w:tc>
          <w:tcPr>
            <w:tcW w:w="1095" w:type="dxa"/>
            <w:vAlign w:val="center"/>
          </w:tcPr>
          <w:p w14:paraId="1A2E5942" w14:textId="77777777" w:rsidR="000B6E38" w:rsidRDefault="005B2B73">
            <w:pPr>
              <w:jc w:val="both"/>
            </w:pPr>
            <w:r>
              <w:t>File Structure</w:t>
            </w:r>
          </w:p>
        </w:tc>
        <w:tc>
          <w:tcPr>
            <w:tcW w:w="1215" w:type="dxa"/>
            <w:vAlign w:val="center"/>
          </w:tcPr>
          <w:p w14:paraId="7F2303E7" w14:textId="77777777" w:rsidR="000B6E38" w:rsidRDefault="005B2B73">
            <w:pPr>
              <w:jc w:val="both"/>
            </w:pPr>
            <w:r>
              <w:t>Organization</w:t>
            </w:r>
          </w:p>
        </w:tc>
        <w:tc>
          <w:tcPr>
            <w:tcW w:w="975" w:type="dxa"/>
            <w:vAlign w:val="center"/>
          </w:tcPr>
          <w:p w14:paraId="7D59A754" w14:textId="77777777" w:rsidR="000B6E38" w:rsidRDefault="005B2B73">
            <w:pPr>
              <w:jc w:val="both"/>
            </w:pPr>
            <w:r>
              <w:rPr>
                <w:lang w:val="en-IN"/>
              </w:rPr>
              <w:t xml:space="preserve">File </w:t>
            </w:r>
            <w:r>
              <w:t>Organization</w:t>
            </w:r>
          </w:p>
        </w:tc>
        <w:tc>
          <w:tcPr>
            <w:tcW w:w="1605" w:type="dxa"/>
            <w:vAlign w:val="center"/>
          </w:tcPr>
          <w:p w14:paraId="73754FCD" w14:textId="77777777" w:rsidR="000B6E38" w:rsidRDefault="005B2B73">
            <w:pPr>
              <w:jc w:val="both"/>
            </w:pPr>
            <w:r>
              <w:t>Hierarchical structure: Root-&gt; Modality Folders</w:t>
            </w:r>
          </w:p>
        </w:tc>
      </w:tr>
    </w:tbl>
    <w:p w14:paraId="2A6AA1BC" w14:textId="77777777" w:rsidR="000B6E38" w:rsidRDefault="000B6E38">
      <w:pPr>
        <w:jc w:val="both"/>
        <w:rPr>
          <w:sz w:val="18"/>
          <w:szCs w:val="18"/>
        </w:rPr>
      </w:pPr>
    </w:p>
    <w:p w14:paraId="57CB7426" w14:textId="77777777" w:rsidR="000B6E38" w:rsidRDefault="000B6E38">
      <w:pPr>
        <w:jc w:val="both"/>
        <w:rPr>
          <w:sz w:val="18"/>
          <w:szCs w:val="18"/>
        </w:rPr>
      </w:pPr>
    </w:p>
    <w:p w14:paraId="3333C141" w14:textId="77777777" w:rsidR="000B6E38" w:rsidRDefault="005B2B73">
      <w:pPr>
        <w:jc w:val="both"/>
        <w:rPr>
          <w:sz w:val="18"/>
          <w:szCs w:val="18"/>
        </w:rPr>
      </w:pPr>
      <w:proofErr w:type="gramStart"/>
      <w:r>
        <w:rPr>
          <w:sz w:val="18"/>
          <w:szCs w:val="18"/>
        </w:rPr>
        <w:t>Thus</w:t>
      </w:r>
      <w:proofErr w:type="gramEnd"/>
      <w:r>
        <w:rPr>
          <w:sz w:val="18"/>
          <w:szCs w:val="18"/>
        </w:rPr>
        <w:t xml:space="preserve"> the dataset description used in </w:t>
      </w:r>
      <w:proofErr w:type="spellStart"/>
      <w:r>
        <w:rPr>
          <w:sz w:val="18"/>
          <w:szCs w:val="18"/>
        </w:rPr>
        <w:t>minsync</w:t>
      </w:r>
      <w:proofErr w:type="spellEnd"/>
      <w:r>
        <w:rPr>
          <w:sz w:val="18"/>
          <w:szCs w:val="18"/>
        </w:rPr>
        <w:t>.</w:t>
      </w:r>
    </w:p>
    <w:p w14:paraId="6389A038" w14:textId="77777777" w:rsidR="000B6E38" w:rsidRDefault="000B6E38">
      <w:pPr>
        <w:jc w:val="both"/>
        <w:rPr>
          <w:sz w:val="18"/>
          <w:szCs w:val="18"/>
        </w:rPr>
      </w:pPr>
    </w:p>
    <w:p w14:paraId="31D47ABB" w14:textId="77777777" w:rsidR="000B6E38" w:rsidRDefault="000B6E38">
      <w:pPr>
        <w:jc w:val="both"/>
        <w:rPr>
          <w:sz w:val="18"/>
          <w:szCs w:val="18"/>
        </w:rPr>
      </w:pPr>
    </w:p>
    <w:p w14:paraId="3F753179" w14:textId="77777777" w:rsidR="000B6E38" w:rsidRDefault="000B6E38">
      <w:pPr>
        <w:jc w:val="both"/>
        <w:rPr>
          <w:sz w:val="18"/>
          <w:szCs w:val="18"/>
        </w:rPr>
      </w:pPr>
    </w:p>
    <w:p w14:paraId="0DF7CB1F" w14:textId="4A73786E" w:rsidR="000B6E38" w:rsidRDefault="00C8537E" w:rsidP="006A59E6">
      <w:pPr>
        <w:jc w:val="both"/>
        <w:rPr>
          <w:sz w:val="18"/>
          <w:szCs w:val="18"/>
        </w:rPr>
      </w:pPr>
      <w:r>
        <w:rPr>
          <w:sz w:val="18"/>
          <w:szCs w:val="18"/>
        </w:rPr>
        <w:t>(1) FEATURES OF THE DATA</w:t>
      </w:r>
    </w:p>
    <w:p w14:paraId="763827C5" w14:textId="77777777" w:rsidR="000B6E38" w:rsidRDefault="005B2B73" w:rsidP="006A59E6">
      <w:pPr>
        <w:spacing w:before="240"/>
      </w:pPr>
      <w:r>
        <w:rPr>
          <w:b/>
          <w:lang w:val="en-IN"/>
        </w:rPr>
        <w:t>Detailed</w:t>
      </w:r>
      <w:r>
        <w:rPr>
          <w:b/>
        </w:rPr>
        <w:t xml:space="preserve"> Emotion Analysis</w:t>
      </w:r>
    </w:p>
    <w:p w14:paraId="635AA3A8" w14:textId="77777777" w:rsidR="000B6E38" w:rsidRDefault="000B6E38" w:rsidP="006A59E6">
      <w:pPr>
        <w:spacing w:before="240"/>
      </w:pPr>
    </w:p>
    <w:p w14:paraId="72F269FC" w14:textId="58D8D63E" w:rsidR="009239A8" w:rsidRDefault="005B2B73" w:rsidP="009239A8">
      <w:pPr>
        <w:ind w:firstLineChars="300" w:firstLine="600"/>
        <w:jc w:val="both"/>
        <w:rPr>
          <w:bCs/>
          <w:lang w:val="en-IN"/>
        </w:rPr>
      </w:pPr>
      <w:r>
        <w:rPr>
          <w:bCs/>
          <w:lang w:val="en-IN"/>
        </w:rPr>
        <w:t xml:space="preserve">Textual Emotion Analysis: </w:t>
      </w:r>
      <w:proofErr w:type="spellStart"/>
      <w:r>
        <w:rPr>
          <w:bCs/>
          <w:lang w:val="en-IN"/>
        </w:rPr>
        <w:t>Employes</w:t>
      </w:r>
      <w:proofErr w:type="spellEnd"/>
      <w:r>
        <w:rPr>
          <w:bCs/>
          <w:lang w:val="en-IN"/>
        </w:rPr>
        <w:t xml:space="preserve"> </w:t>
      </w:r>
      <w:proofErr w:type="spellStart"/>
      <w:r>
        <w:rPr>
          <w:bCs/>
          <w:lang w:val="en-IN"/>
        </w:rPr>
        <w:t>TextBlob</w:t>
      </w:r>
      <w:proofErr w:type="spellEnd"/>
      <w:r>
        <w:rPr>
          <w:bCs/>
          <w:lang w:val="en-IN"/>
        </w:rPr>
        <w:t xml:space="preserve"> (sentiment polarity and subjectivity) and a bespoke keyword system to categorize user input into states like Depression, Anxiety, Anger, Positive, or </w:t>
      </w:r>
      <w:proofErr w:type="spellStart"/>
      <w:r>
        <w:rPr>
          <w:bCs/>
          <w:lang w:val="en-IN"/>
        </w:rPr>
        <w:t>Neutral.Facial</w:t>
      </w:r>
      <w:proofErr w:type="spellEnd"/>
      <w:r>
        <w:rPr>
          <w:bCs/>
          <w:lang w:val="en-IN"/>
        </w:rPr>
        <w:t xml:space="preserve"> Emotion Recognition (FER): Deploys a specific FER detector and OpenCV's face cascade to recognize facial expressions from video input in real-</w:t>
      </w:r>
      <w:proofErr w:type="spellStart"/>
      <w:r>
        <w:rPr>
          <w:bCs/>
          <w:lang w:val="en-IN"/>
        </w:rPr>
        <w:t>time.Audio</w:t>
      </w:r>
      <w:proofErr w:type="spellEnd"/>
      <w:r>
        <w:rPr>
          <w:bCs/>
          <w:lang w:val="en-IN"/>
        </w:rPr>
        <w:t xml:space="preserve"> Emotion Analysis: Employs </w:t>
      </w:r>
      <w:proofErr w:type="spellStart"/>
      <w:r>
        <w:rPr>
          <w:bCs/>
          <w:lang w:val="en-IN"/>
        </w:rPr>
        <w:t>librosa</w:t>
      </w:r>
      <w:proofErr w:type="spellEnd"/>
      <w:r>
        <w:rPr>
          <w:bCs/>
          <w:lang w:val="en-IN"/>
        </w:rPr>
        <w:t xml:space="preserve"> to derive MFCC (Mel-frequency cepstral coefficients) features of audio </w:t>
      </w:r>
      <w:proofErr w:type="spellStart"/>
      <w:r>
        <w:rPr>
          <w:bCs/>
          <w:lang w:val="en-IN"/>
        </w:rPr>
        <w:t>data,which</w:t>
      </w:r>
      <w:proofErr w:type="spellEnd"/>
      <w:r>
        <w:rPr>
          <w:bCs/>
          <w:lang w:val="en-IN"/>
        </w:rPr>
        <w:t xml:space="preserve"> clearly suggests an intention to implement it as a method of voice-based emotion sensing (partially demonstrated implementations).</w:t>
      </w:r>
    </w:p>
    <w:p w14:paraId="63F10F5A" w14:textId="0C0AE8B9" w:rsidR="009239A8" w:rsidRPr="006A59E6" w:rsidRDefault="009239A8" w:rsidP="009239A8">
      <w:pPr>
        <w:ind w:left="113"/>
        <w:jc w:val="both"/>
        <w:rPr>
          <w:bCs/>
        </w:rPr>
      </w:pPr>
      <w:r>
        <w:rPr>
          <w:bCs/>
          <w:lang w:val="en-IN"/>
        </w:rPr>
        <w:t xml:space="preserve">                               </w:t>
      </w:r>
      <w:r>
        <w:rPr>
          <w:bCs/>
        </w:rPr>
        <w:t xml:space="preserve">    </w:t>
      </w:r>
      <w:r>
        <w:rPr>
          <w:noProof/>
        </w:rPr>
        <w:drawing>
          <wp:inline distT="0" distB="0" distL="0" distR="0" wp14:anchorId="71F77FCD" wp14:editId="45CE36DC">
            <wp:extent cx="3000132" cy="1952625"/>
            <wp:effectExtent l="0" t="0" r="0" b="0"/>
            <wp:docPr id="1721085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4090" cy="1981235"/>
                    </a:xfrm>
                    <a:prstGeom prst="rect">
                      <a:avLst/>
                    </a:prstGeom>
                    <a:noFill/>
                    <a:ln>
                      <a:noFill/>
                    </a:ln>
                  </pic:spPr>
                </pic:pic>
              </a:graphicData>
            </a:graphic>
          </wp:inline>
        </w:drawing>
      </w:r>
    </w:p>
    <w:p w14:paraId="25AAA8F5" w14:textId="77777777" w:rsidR="000B6E38" w:rsidRDefault="000B6E38" w:rsidP="006A59E6">
      <w:pPr>
        <w:ind w:firstLineChars="450" w:firstLine="900"/>
        <w:rPr>
          <w:rFonts w:eastAsia="sans-serif"/>
          <w:shd w:val="clear" w:color="auto" w:fill="FFFFFF"/>
        </w:rPr>
      </w:pPr>
    </w:p>
    <w:p w14:paraId="1F208AC2" w14:textId="77777777" w:rsidR="000B6E38" w:rsidRDefault="005B2B73" w:rsidP="006A59E6">
      <w:r>
        <w:rPr>
          <w:b/>
        </w:rPr>
        <w:t>Multilingual Support</w:t>
      </w:r>
      <w:r>
        <w:t xml:space="preserve"> </w:t>
      </w:r>
    </w:p>
    <w:p w14:paraId="3392A13D" w14:textId="77777777" w:rsidR="006A59E6" w:rsidRDefault="006A59E6" w:rsidP="006A59E6"/>
    <w:p w14:paraId="3E780074" w14:textId="77777777" w:rsidR="000B6E38" w:rsidRDefault="005B2B73" w:rsidP="00B01392">
      <w:pPr>
        <w:jc w:val="both"/>
      </w:pPr>
      <w:r>
        <w:t xml:space="preserve">The system is </w:t>
      </w:r>
      <w:r>
        <w:rPr>
          <w:lang w:val="en-IN"/>
        </w:rPr>
        <w:t xml:space="preserve">designed to </w:t>
      </w:r>
      <w:proofErr w:type="gramStart"/>
      <w:r>
        <w:rPr>
          <w:lang w:val="en-IN"/>
        </w:rPr>
        <w:t xml:space="preserve">run </w:t>
      </w:r>
      <w:r>
        <w:t xml:space="preserve"> in</w:t>
      </w:r>
      <w:proofErr w:type="gramEnd"/>
      <w:r>
        <w:t xml:space="preserve"> and respond to </w:t>
      </w:r>
      <w:r>
        <w:rPr>
          <w:lang w:val="en-IN"/>
        </w:rPr>
        <w:t xml:space="preserve">the </w:t>
      </w:r>
      <w:r>
        <w:t>user in several languages, including:</w:t>
      </w:r>
    </w:p>
    <w:p w14:paraId="31A70CC5" w14:textId="7C0AF33F" w:rsidR="000B6E38" w:rsidRDefault="006A59E6" w:rsidP="009E3225">
      <w:pPr>
        <w:jc w:val="both"/>
        <w:rPr>
          <w:bCs/>
          <w:lang w:val="en-IN"/>
        </w:rPr>
      </w:pPr>
      <w:r>
        <w:rPr>
          <w:bCs/>
        </w:rPr>
        <w:t xml:space="preserve">                    </w:t>
      </w:r>
      <w:proofErr w:type="gramStart"/>
      <w:r w:rsidR="009E3225" w:rsidRPr="009E3225">
        <w:rPr>
          <w:bCs/>
        </w:rPr>
        <w:t>English ,</w:t>
      </w:r>
      <w:proofErr w:type="gramEnd"/>
      <w:r w:rsidR="009E3225" w:rsidRPr="009E3225">
        <w:rPr>
          <w:bCs/>
        </w:rPr>
        <w:t xml:space="preserve"> Spanish, French, German, Italian, Portuguese, Russian, Chinese (Mandarin), Japanese, Korean, Arabic, Hindi, Tamil, Telugu, Bengali, Gujarati, Kannada, Malayalam, </w:t>
      </w:r>
      <w:proofErr w:type="gramStart"/>
      <w:r w:rsidR="009E3225" w:rsidRPr="009E3225">
        <w:rPr>
          <w:bCs/>
        </w:rPr>
        <w:t>Marathi,  Urdu</w:t>
      </w:r>
      <w:proofErr w:type="gramEnd"/>
      <w:r w:rsidR="009E3225">
        <w:rPr>
          <w:bCs/>
        </w:rPr>
        <w:t>.</w:t>
      </w:r>
    </w:p>
    <w:p w14:paraId="230AF319" w14:textId="77777777" w:rsidR="009239A8" w:rsidRDefault="009239A8" w:rsidP="00B01392">
      <w:pPr>
        <w:jc w:val="both"/>
        <w:rPr>
          <w:bCs/>
          <w:lang w:val="en-IN"/>
        </w:rPr>
      </w:pPr>
    </w:p>
    <w:p w14:paraId="49E193C6" w14:textId="40D647D7" w:rsidR="009239A8" w:rsidRDefault="00197C2E" w:rsidP="00B01392">
      <w:pPr>
        <w:jc w:val="both"/>
        <w:rPr>
          <w:bCs/>
        </w:rPr>
      </w:pPr>
      <w:r>
        <w:rPr>
          <w:noProof/>
        </w:rPr>
        <w:drawing>
          <wp:inline distT="0" distB="0" distL="0" distR="0" wp14:anchorId="391FA4F0" wp14:editId="69ED0B0F">
            <wp:extent cx="3067050" cy="1790700"/>
            <wp:effectExtent l="0" t="0" r="0" b="0"/>
            <wp:docPr id="188858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1844" cy="1805176"/>
                    </a:xfrm>
                    <a:prstGeom prst="rect">
                      <a:avLst/>
                    </a:prstGeom>
                    <a:noFill/>
                    <a:ln>
                      <a:noFill/>
                    </a:ln>
                  </pic:spPr>
                </pic:pic>
              </a:graphicData>
            </a:graphic>
          </wp:inline>
        </w:drawing>
      </w:r>
    </w:p>
    <w:p w14:paraId="70A1A646" w14:textId="77777777" w:rsidR="000B6E38" w:rsidRDefault="000B6E38" w:rsidP="00B01392">
      <w:pPr>
        <w:jc w:val="both"/>
        <w:rPr>
          <w:bCs/>
        </w:rPr>
      </w:pPr>
    </w:p>
    <w:p w14:paraId="01D17204" w14:textId="77777777" w:rsidR="00B02968" w:rsidRDefault="00B02968" w:rsidP="006A59E6">
      <w:pPr>
        <w:rPr>
          <w:b/>
        </w:rPr>
      </w:pPr>
    </w:p>
    <w:p w14:paraId="0474BAED" w14:textId="2D7F2594" w:rsidR="000B6E38" w:rsidRDefault="005B2B73" w:rsidP="006A59E6">
      <w:pPr>
        <w:rPr>
          <w:b/>
        </w:rPr>
      </w:pPr>
      <w:r>
        <w:rPr>
          <w:b/>
        </w:rPr>
        <w:lastRenderedPageBreak/>
        <w:t>Real-Time Int</w:t>
      </w:r>
      <w:r>
        <w:rPr>
          <w:b/>
          <w:lang w:val="en-IN"/>
        </w:rPr>
        <w:t>e</w:t>
      </w:r>
      <w:r>
        <w:rPr>
          <w:b/>
        </w:rPr>
        <w:t>r</w:t>
      </w:r>
      <w:r>
        <w:rPr>
          <w:b/>
          <w:lang w:val="en-IN"/>
        </w:rPr>
        <w:t>activity</w:t>
      </w:r>
      <w:r>
        <w:rPr>
          <w:b/>
        </w:rPr>
        <w:t xml:space="preserve"> &amp; Web Interface</w:t>
      </w:r>
    </w:p>
    <w:p w14:paraId="12908E20" w14:textId="77777777" w:rsidR="006A59E6" w:rsidRDefault="006A59E6" w:rsidP="006A59E6"/>
    <w:p w14:paraId="1866CB74" w14:textId="6578709B" w:rsidR="000B6E38" w:rsidRDefault="005B2B73" w:rsidP="00B01392">
      <w:pPr>
        <w:jc w:val="both"/>
        <w:rPr>
          <w:lang w:val="en-IN"/>
        </w:rPr>
      </w:pPr>
      <w:r>
        <w:rPr>
          <w:lang w:val="en-IN"/>
        </w:rPr>
        <w:t>Developed on Flask based on Flask-</w:t>
      </w:r>
      <w:proofErr w:type="spellStart"/>
      <w:r>
        <w:rPr>
          <w:lang w:val="en-IN"/>
        </w:rPr>
        <w:t>SocketIO</w:t>
      </w:r>
      <w:proofErr w:type="spellEnd"/>
      <w:r>
        <w:rPr>
          <w:lang w:val="en-IN"/>
        </w:rPr>
        <w:t xml:space="preserve"> with </w:t>
      </w:r>
      <w:proofErr w:type="spellStart"/>
      <w:proofErr w:type="gramStart"/>
      <w:r>
        <w:rPr>
          <w:lang w:val="en-IN"/>
        </w:rPr>
        <w:t>eventlet,which</w:t>
      </w:r>
      <w:proofErr w:type="spellEnd"/>
      <w:proofErr w:type="gramEnd"/>
      <w:r>
        <w:rPr>
          <w:lang w:val="en-IN"/>
        </w:rPr>
        <w:t xml:space="preserve"> supports two-way communication in real time with minimal latency interactivity via a web </w:t>
      </w:r>
      <w:proofErr w:type="spellStart"/>
      <w:proofErr w:type="gramStart"/>
      <w:r>
        <w:rPr>
          <w:lang w:val="en-IN"/>
        </w:rPr>
        <w:t>interface.Sustains</w:t>
      </w:r>
      <w:proofErr w:type="spellEnd"/>
      <w:proofErr w:type="gramEnd"/>
      <w:r>
        <w:rPr>
          <w:lang w:val="en-IN"/>
        </w:rPr>
        <w:t xml:space="preserve"> ongoing streams of frames from the camera and chunks of audio.</w:t>
      </w:r>
    </w:p>
    <w:p w14:paraId="354BC0C2" w14:textId="77777777" w:rsidR="009E3225" w:rsidRDefault="009E3225" w:rsidP="00B01392">
      <w:pPr>
        <w:jc w:val="both"/>
        <w:rPr>
          <w:lang w:val="en-IN"/>
        </w:rPr>
      </w:pPr>
    </w:p>
    <w:p w14:paraId="19D0FA43" w14:textId="13174A59" w:rsidR="009E3225" w:rsidRDefault="009E3225" w:rsidP="00B01392">
      <w:pPr>
        <w:jc w:val="both"/>
      </w:pPr>
      <w:r>
        <w:rPr>
          <w:noProof/>
        </w:rPr>
        <w:drawing>
          <wp:inline distT="0" distB="0" distL="0" distR="0" wp14:anchorId="2D65FB62" wp14:editId="0578616C">
            <wp:extent cx="2889078" cy="2376487"/>
            <wp:effectExtent l="0" t="0" r="6985" b="5080"/>
            <wp:docPr id="1336563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7283" cy="2391462"/>
                    </a:xfrm>
                    <a:prstGeom prst="rect">
                      <a:avLst/>
                    </a:prstGeom>
                    <a:noFill/>
                    <a:ln>
                      <a:noFill/>
                    </a:ln>
                  </pic:spPr>
                </pic:pic>
              </a:graphicData>
            </a:graphic>
          </wp:inline>
        </w:drawing>
      </w:r>
    </w:p>
    <w:p w14:paraId="3A97E88C" w14:textId="77777777" w:rsidR="000B6E38" w:rsidRDefault="000B6E38" w:rsidP="006A59E6">
      <w:pPr>
        <w:ind w:firstLineChars="400" w:firstLine="800"/>
      </w:pPr>
    </w:p>
    <w:p w14:paraId="70C120AB" w14:textId="77777777" w:rsidR="000B6E38" w:rsidRDefault="005B2B73" w:rsidP="006A59E6">
      <w:pPr>
        <w:rPr>
          <w:b/>
          <w:lang w:val="en-IN"/>
        </w:rPr>
      </w:pPr>
      <w:r>
        <w:rPr>
          <w:b/>
        </w:rPr>
        <w:t xml:space="preserve"> Context</w:t>
      </w:r>
      <w:r>
        <w:rPr>
          <w:b/>
          <w:lang w:val="en-IN"/>
        </w:rPr>
        <w:t>-</w:t>
      </w:r>
      <w:proofErr w:type="spellStart"/>
      <w:r>
        <w:rPr>
          <w:b/>
          <w:lang w:val="en-IN"/>
        </w:rPr>
        <w:t>sentitive</w:t>
      </w:r>
      <w:proofErr w:type="spellEnd"/>
      <w:r>
        <w:rPr>
          <w:b/>
        </w:rPr>
        <w:t xml:space="preserve"> Response </w:t>
      </w:r>
      <w:proofErr w:type="gramStart"/>
      <w:r>
        <w:rPr>
          <w:b/>
        </w:rPr>
        <w:t>Generation</w:t>
      </w:r>
      <w:r>
        <w:rPr>
          <w:b/>
          <w:lang w:val="en-IN"/>
        </w:rPr>
        <w:t>(</w:t>
      </w:r>
      <w:proofErr w:type="gramEnd"/>
      <w:r>
        <w:rPr>
          <w:b/>
          <w:lang w:val="en-IN"/>
        </w:rPr>
        <w:t>Advanced)</w:t>
      </w:r>
    </w:p>
    <w:p w14:paraId="48870D83" w14:textId="77777777" w:rsidR="006A59E6" w:rsidRDefault="006A59E6" w:rsidP="006A59E6"/>
    <w:p w14:paraId="2CC528B3" w14:textId="77AACFC5" w:rsidR="000B6E38" w:rsidRDefault="005B2B73" w:rsidP="00B01392">
      <w:pPr>
        <w:jc w:val="both"/>
      </w:pPr>
      <w:r>
        <w:t>Generates responses which dynamically   take into account the user's current emotion, language, and past dialogue history (last 10 exchanges).</w:t>
      </w:r>
      <w:r>
        <w:rPr>
          <w:rFonts w:hint="eastAsia"/>
        </w:rPr>
        <w:t xml:space="preserve"> Includes conversational queries (follow-up questions) and life learnings in order to keep flow and offer assistance. Upon response, uses a response cooldown (1.0 second minimum).</w:t>
      </w:r>
    </w:p>
    <w:p w14:paraId="44C298A7" w14:textId="77777777" w:rsidR="009E3225" w:rsidRDefault="009E3225" w:rsidP="00B01392">
      <w:pPr>
        <w:jc w:val="both"/>
      </w:pPr>
    </w:p>
    <w:p w14:paraId="47AF4D51" w14:textId="42DD77EF" w:rsidR="009E3225" w:rsidRDefault="009E3225" w:rsidP="00B01392">
      <w:pPr>
        <w:jc w:val="both"/>
      </w:pPr>
      <w:r>
        <w:rPr>
          <w:noProof/>
        </w:rPr>
        <w:drawing>
          <wp:inline distT="0" distB="0" distL="0" distR="0" wp14:anchorId="1EFB34AA" wp14:editId="6F96C109">
            <wp:extent cx="2889250" cy="1343431"/>
            <wp:effectExtent l="0" t="0" r="6350" b="9525"/>
            <wp:docPr id="16800811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54058"/>
                    <a:stretch>
                      <a:fillRect/>
                    </a:stretch>
                  </pic:blipFill>
                  <pic:spPr bwMode="auto">
                    <a:xfrm>
                      <a:off x="0" y="0"/>
                      <a:ext cx="2889250" cy="1343431"/>
                    </a:xfrm>
                    <a:prstGeom prst="rect">
                      <a:avLst/>
                    </a:prstGeom>
                    <a:noFill/>
                    <a:ln>
                      <a:noFill/>
                    </a:ln>
                    <a:extLst>
                      <a:ext uri="{53640926-AAD7-44D8-BBD7-CCE9431645EC}">
                        <a14:shadowObscured xmlns:a14="http://schemas.microsoft.com/office/drawing/2010/main"/>
                      </a:ext>
                    </a:extLst>
                  </pic:spPr>
                </pic:pic>
              </a:graphicData>
            </a:graphic>
          </wp:inline>
        </w:drawing>
      </w:r>
    </w:p>
    <w:p w14:paraId="26BC5E0C" w14:textId="77777777" w:rsidR="009E3225" w:rsidRDefault="009E3225" w:rsidP="00B01392">
      <w:pPr>
        <w:jc w:val="both"/>
      </w:pPr>
    </w:p>
    <w:p w14:paraId="22B71DB7" w14:textId="45A52BBA" w:rsidR="000B6E38" w:rsidRDefault="006A59E6" w:rsidP="006A59E6">
      <w:pPr>
        <w:spacing w:before="240"/>
        <w:rPr>
          <w:b/>
        </w:rPr>
      </w:pPr>
      <w:r>
        <w:rPr>
          <w:b/>
          <w:lang w:val="en-IN"/>
        </w:rPr>
        <w:t xml:space="preserve"> Strong</w:t>
      </w:r>
      <w:r>
        <w:rPr>
          <w:b/>
        </w:rPr>
        <w:t xml:space="preserve"> Speech I/O</w:t>
      </w:r>
    </w:p>
    <w:p w14:paraId="56D55617" w14:textId="77777777" w:rsidR="006A59E6" w:rsidRDefault="006A59E6" w:rsidP="006A59E6">
      <w:pPr>
        <w:rPr>
          <w:b/>
        </w:rPr>
      </w:pPr>
    </w:p>
    <w:p w14:paraId="065924F8" w14:textId="3C926263" w:rsidR="000B6E38" w:rsidRDefault="006A59E6" w:rsidP="00B01392">
      <w:pPr>
        <w:jc w:val="both"/>
        <w:rPr>
          <w:rFonts w:eastAsia="sans-serif"/>
          <w:shd w:val="clear" w:color="auto" w:fill="FFFFFF"/>
        </w:rPr>
      </w:pPr>
      <w:r>
        <w:t xml:space="preserve"> </w:t>
      </w:r>
      <w:r>
        <w:rPr>
          <w:rFonts w:eastAsia="sans-serif"/>
          <w:shd w:val="clear" w:color="auto" w:fill="FFFFFF"/>
        </w:rPr>
        <w:t xml:space="preserve">Speech Recognition (STT): Utilizes the </w:t>
      </w:r>
      <w:proofErr w:type="spellStart"/>
      <w:r>
        <w:rPr>
          <w:rFonts w:eastAsia="sans-serif"/>
          <w:shd w:val="clear" w:color="auto" w:fill="FFFFFF"/>
        </w:rPr>
        <w:t>speech_recognition</w:t>
      </w:r>
      <w:proofErr w:type="spellEnd"/>
      <w:r>
        <w:rPr>
          <w:rFonts w:eastAsia="sans-serif"/>
          <w:shd w:val="clear" w:color="auto" w:fill="FFFFFF"/>
        </w:rPr>
        <w:t xml:space="preserve"> library for converting speech to text for user's speech. Text-to-Speech-Speech (TTS): Employing pyttsx3 for rendering speech output, configured to use the default voice as a warm sounding female voice to enhance bonding for therapy use.</w:t>
      </w:r>
    </w:p>
    <w:p w14:paraId="75F9460C" w14:textId="77777777" w:rsidR="009239A8" w:rsidRDefault="009239A8" w:rsidP="00B01392">
      <w:pPr>
        <w:jc w:val="both"/>
        <w:rPr>
          <w:rFonts w:eastAsia="sans-serif"/>
          <w:shd w:val="clear" w:color="auto" w:fill="FFFFFF"/>
        </w:rPr>
      </w:pPr>
    </w:p>
    <w:p w14:paraId="7840B851" w14:textId="605F9170" w:rsidR="009239A8" w:rsidRDefault="009239A8" w:rsidP="00B01392">
      <w:pPr>
        <w:jc w:val="both"/>
        <w:rPr>
          <w:rFonts w:eastAsia="sans-serif"/>
          <w:shd w:val="clear" w:color="auto" w:fill="FFFFFF"/>
        </w:rPr>
      </w:pPr>
      <w:r>
        <w:rPr>
          <w:noProof/>
        </w:rPr>
        <w:drawing>
          <wp:inline distT="0" distB="0" distL="0" distR="0" wp14:anchorId="50E2F336" wp14:editId="2DB3DB55">
            <wp:extent cx="2889250" cy="1606745"/>
            <wp:effectExtent l="0" t="0" r="6350" b="0"/>
            <wp:docPr id="6027677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5053"/>
                    <a:stretch>
                      <a:fillRect/>
                    </a:stretch>
                  </pic:blipFill>
                  <pic:spPr bwMode="auto">
                    <a:xfrm>
                      <a:off x="0" y="0"/>
                      <a:ext cx="2889250" cy="1606745"/>
                    </a:xfrm>
                    <a:prstGeom prst="rect">
                      <a:avLst/>
                    </a:prstGeom>
                    <a:noFill/>
                    <a:ln>
                      <a:noFill/>
                    </a:ln>
                    <a:extLst>
                      <a:ext uri="{53640926-AAD7-44D8-BBD7-CCE9431645EC}">
                        <a14:shadowObscured xmlns:a14="http://schemas.microsoft.com/office/drawing/2010/main"/>
                      </a:ext>
                    </a:extLst>
                  </pic:spPr>
                </pic:pic>
              </a:graphicData>
            </a:graphic>
          </wp:inline>
        </w:drawing>
      </w:r>
    </w:p>
    <w:p w14:paraId="32EAF483" w14:textId="77777777" w:rsidR="000B6E38" w:rsidRDefault="000B6E38">
      <w:pPr>
        <w:rPr>
          <w:bCs/>
        </w:rPr>
      </w:pPr>
    </w:p>
    <w:p w14:paraId="7AB3262B" w14:textId="77777777" w:rsidR="000B6E38" w:rsidRDefault="000B6E38">
      <w:pPr>
        <w:ind w:left="720"/>
        <w:rPr>
          <w:b/>
        </w:rPr>
      </w:pPr>
    </w:p>
    <w:p w14:paraId="45CC44FE" w14:textId="77777777" w:rsidR="000B6E38" w:rsidRDefault="005B2B73">
      <w:pPr>
        <w:jc w:val="both"/>
        <w:rPr>
          <w:i/>
          <w:sz w:val="22"/>
          <w:szCs w:val="22"/>
        </w:rPr>
      </w:pPr>
      <w:r>
        <w:rPr>
          <w:i/>
          <w:sz w:val="22"/>
          <w:szCs w:val="22"/>
        </w:rPr>
        <w:t>Overview of Feature</w:t>
      </w:r>
      <w:r>
        <w:rPr>
          <w:i/>
          <w:sz w:val="22"/>
          <w:szCs w:val="22"/>
          <w:lang w:val="en-IN"/>
        </w:rPr>
        <w:t>s and</w:t>
      </w:r>
      <w:r>
        <w:rPr>
          <w:i/>
          <w:sz w:val="22"/>
          <w:szCs w:val="22"/>
        </w:rPr>
        <w:t xml:space="preserve"> Significance</w:t>
      </w:r>
    </w:p>
    <w:p w14:paraId="487FAA67" w14:textId="77777777" w:rsidR="000B6E38" w:rsidRDefault="000B6E38">
      <w:pPr>
        <w:jc w:val="both"/>
        <w:rPr>
          <w:i/>
          <w:sz w:val="22"/>
          <w:szCs w:val="22"/>
        </w:rPr>
      </w:pPr>
    </w:p>
    <w:p w14:paraId="64B8FAFF" w14:textId="77777777" w:rsidR="000B6E38" w:rsidRDefault="005B2B73">
      <w:pPr>
        <w:jc w:val="both"/>
      </w:pPr>
      <w:r>
        <w:t xml:space="preserve">The feature significance of </w:t>
      </w:r>
      <w:proofErr w:type="spellStart"/>
      <w:r>
        <w:t>MindSync</w:t>
      </w:r>
      <w:proofErr w:type="spellEnd"/>
      <w:r>
        <w:t xml:space="preserve"> Assistant is primarily focused on safety, empathy, and convenience. Priority number one is the newly added feature named the Crisis Detection and Intervention - which overrides all else to provide local emergency base helpline numbers to help the user. This is succeeded by the Multimodal Emotion Analysis ((text, facial, and intended audio) and Contextual Response Generation, since these aspects must be empathetic in precision, and deliver tailored support or coping techniques; or deliver smooth follow-up questions. Lastly, the Real-Time, Multi-Lingual Architecture (Flask-</w:t>
      </w:r>
      <w:proofErr w:type="spellStart"/>
      <w:r>
        <w:t>SocketIO</w:t>
      </w:r>
      <w:proofErr w:type="spellEnd"/>
      <w:r>
        <w:t>) and widespread language availability, makes low-latency assistants accessible to a wide and heterogeneous population of users.</w:t>
      </w:r>
    </w:p>
    <w:p w14:paraId="2781F0B7" w14:textId="77777777" w:rsidR="000B6E38" w:rsidRDefault="000B6E38">
      <w:pPr>
        <w:jc w:val="both"/>
      </w:pPr>
    </w:p>
    <w:p w14:paraId="3EFC5B6C" w14:textId="77777777" w:rsidR="000B6E38" w:rsidRDefault="000B6E38">
      <w:pPr>
        <w:jc w:val="both"/>
      </w:pPr>
    </w:p>
    <w:p w14:paraId="724C07E3" w14:textId="77777777" w:rsidR="000B6E38" w:rsidRDefault="005B2B73">
      <w:pPr>
        <w:jc w:val="both"/>
      </w:pPr>
      <w:r>
        <w:rPr>
          <w:noProof/>
        </w:rPr>
        <w:drawing>
          <wp:inline distT="114300" distB="114300" distL="114300" distR="114300" wp14:anchorId="2ACBE852" wp14:editId="6B9C62DD">
            <wp:extent cx="2971800" cy="1763395"/>
            <wp:effectExtent l="0" t="0" r="0" b="0"/>
            <wp:docPr id="2093279386" name="image1.png"/>
            <wp:cNvGraphicFramePr/>
            <a:graphic xmlns:a="http://schemas.openxmlformats.org/drawingml/2006/main">
              <a:graphicData uri="http://schemas.openxmlformats.org/drawingml/2006/picture">
                <pic:pic xmlns:pic="http://schemas.openxmlformats.org/drawingml/2006/picture">
                  <pic:nvPicPr>
                    <pic:cNvPr id="2093279386" name="image1.png"/>
                    <pic:cNvPicPr preferRelativeResize="0"/>
                  </pic:nvPicPr>
                  <pic:blipFill>
                    <a:blip r:embed="rId18"/>
                    <a:srcRect/>
                    <a:stretch>
                      <a:fillRect/>
                    </a:stretch>
                  </pic:blipFill>
                  <pic:spPr>
                    <a:xfrm>
                      <a:off x="0" y="0"/>
                      <a:ext cx="2971800" cy="1763725"/>
                    </a:xfrm>
                    <a:prstGeom prst="rect">
                      <a:avLst/>
                    </a:prstGeom>
                  </pic:spPr>
                </pic:pic>
              </a:graphicData>
            </a:graphic>
          </wp:inline>
        </w:drawing>
      </w:r>
    </w:p>
    <w:p w14:paraId="69D77E82" w14:textId="77777777" w:rsidR="000B6E38" w:rsidRDefault="005B2B73">
      <w:pPr>
        <w:jc w:val="both"/>
      </w:pPr>
      <w:r>
        <w:t>FIGURE 3: FEATURE IMPORTANCE HIERARCHY</w:t>
      </w:r>
    </w:p>
    <w:p w14:paraId="0B1D2290" w14:textId="77777777" w:rsidR="000B6E38" w:rsidRDefault="000B6E38">
      <w:pPr>
        <w:jc w:val="both"/>
      </w:pPr>
    </w:p>
    <w:p w14:paraId="77C39FE9" w14:textId="77777777" w:rsidR="000B6E38" w:rsidRDefault="000B6E38">
      <w:pPr>
        <w:jc w:val="both"/>
        <w:rPr>
          <w:sz w:val="18"/>
          <w:szCs w:val="18"/>
        </w:rPr>
      </w:pPr>
    </w:p>
    <w:p w14:paraId="26DAB74A" w14:textId="77777777" w:rsidR="000B6E38" w:rsidRDefault="000B6E38">
      <w:pPr>
        <w:jc w:val="both"/>
        <w:rPr>
          <w:sz w:val="18"/>
          <w:szCs w:val="18"/>
        </w:rPr>
      </w:pPr>
    </w:p>
    <w:p w14:paraId="0D23D2B2" w14:textId="148BEC5B" w:rsidR="00C8537E" w:rsidRDefault="005B2B73" w:rsidP="00C8537E">
      <w:pPr>
        <w:jc w:val="both"/>
        <w:rPr>
          <w:b/>
          <w:bCs/>
          <w:sz w:val="18"/>
          <w:szCs w:val="18"/>
          <w:lang w:val="en-IN"/>
        </w:rPr>
      </w:pPr>
      <w:r>
        <w:rPr>
          <w:sz w:val="18"/>
          <w:szCs w:val="18"/>
        </w:rPr>
        <w:t>(2</w:t>
      </w:r>
      <w:r w:rsidRPr="00C8537E">
        <w:rPr>
          <w:sz w:val="18"/>
          <w:szCs w:val="18"/>
        </w:rPr>
        <w:t xml:space="preserve">)  </w:t>
      </w:r>
      <w:r w:rsidR="00C8537E" w:rsidRPr="00C8537E">
        <w:rPr>
          <w:sz w:val="18"/>
          <w:szCs w:val="18"/>
          <w:lang w:val="en-IN"/>
        </w:rPr>
        <w:t xml:space="preserve"> Data Analysis and Emotion Recognition Framework</w:t>
      </w:r>
    </w:p>
    <w:p w14:paraId="7BEEA0A5" w14:textId="77777777" w:rsidR="00C8537E" w:rsidRPr="00C8537E" w:rsidRDefault="00C8537E" w:rsidP="00C8537E">
      <w:pPr>
        <w:jc w:val="both"/>
        <w:rPr>
          <w:b/>
          <w:bCs/>
          <w:sz w:val="18"/>
          <w:szCs w:val="18"/>
          <w:lang w:val="en-IN"/>
        </w:rPr>
      </w:pPr>
    </w:p>
    <w:p w14:paraId="3256A6FE" w14:textId="77777777" w:rsidR="00C8537E" w:rsidRPr="00C8537E" w:rsidRDefault="00C8537E" w:rsidP="00C8537E">
      <w:pPr>
        <w:jc w:val="both"/>
        <w:rPr>
          <w:sz w:val="22"/>
          <w:szCs w:val="22"/>
          <w:lang w:val="en-IN"/>
        </w:rPr>
      </w:pPr>
      <w:r w:rsidRPr="00C8537E">
        <w:rPr>
          <w:sz w:val="22"/>
          <w:szCs w:val="22"/>
          <w:lang w:val="en-IN"/>
        </w:rPr>
        <w:t xml:space="preserve">The data analysis process in the </w:t>
      </w:r>
      <w:proofErr w:type="spellStart"/>
      <w:r w:rsidRPr="00C8537E">
        <w:rPr>
          <w:sz w:val="22"/>
          <w:szCs w:val="22"/>
          <w:lang w:val="en-IN"/>
        </w:rPr>
        <w:t>MindSync</w:t>
      </w:r>
      <w:proofErr w:type="spellEnd"/>
      <w:r w:rsidRPr="00C8537E">
        <w:rPr>
          <w:sz w:val="22"/>
          <w:szCs w:val="22"/>
          <w:lang w:val="en-IN"/>
        </w:rPr>
        <w:t xml:space="preserve"> system focuses on interpreting multimodal emotional input from users through text, voice, and facial expressions. Although no predefined dataset is used, the analysis demonstrates how user data is processed and </w:t>
      </w:r>
      <w:r w:rsidRPr="00C8537E">
        <w:rPr>
          <w:sz w:val="22"/>
          <w:szCs w:val="22"/>
          <w:lang w:val="en-IN"/>
        </w:rPr>
        <w:lastRenderedPageBreak/>
        <w:t>transformed to generate meaningful emotional insights.</w:t>
      </w:r>
    </w:p>
    <w:p w14:paraId="41513E2F" w14:textId="77777777" w:rsidR="00C8537E" w:rsidRPr="00C8537E" w:rsidRDefault="00C8537E" w:rsidP="00C8537E">
      <w:pPr>
        <w:jc w:val="both"/>
        <w:rPr>
          <w:sz w:val="22"/>
          <w:szCs w:val="22"/>
          <w:lang w:val="en-IN"/>
        </w:rPr>
      </w:pPr>
      <w:r w:rsidRPr="00C8537E">
        <w:rPr>
          <w:sz w:val="22"/>
          <w:szCs w:val="22"/>
          <w:lang w:val="en-IN"/>
        </w:rPr>
        <w:t xml:space="preserve">Text inputs are evaluated through sentiment and contextual linguistic analysis, while voice inputs are </w:t>
      </w:r>
      <w:proofErr w:type="spellStart"/>
      <w:r w:rsidRPr="00C8537E">
        <w:rPr>
          <w:sz w:val="22"/>
          <w:szCs w:val="22"/>
          <w:lang w:val="en-IN"/>
        </w:rPr>
        <w:t>analyzed</w:t>
      </w:r>
      <w:proofErr w:type="spellEnd"/>
      <w:r w:rsidRPr="00C8537E">
        <w:rPr>
          <w:sz w:val="22"/>
          <w:szCs w:val="22"/>
          <w:lang w:val="en-IN"/>
        </w:rPr>
        <w:t xml:space="preserve"> for acoustic parameters such as pitch, tone, and speech rate to detect emotional variation. Facial inputs are processed using expression recognition algorithms to identify emotions such as happiness, sadness, or stress.</w:t>
      </w:r>
    </w:p>
    <w:p w14:paraId="64CB57BB" w14:textId="77777777" w:rsidR="00C8537E" w:rsidRPr="00C8537E" w:rsidRDefault="00C8537E" w:rsidP="00C8537E">
      <w:pPr>
        <w:jc w:val="both"/>
        <w:rPr>
          <w:sz w:val="22"/>
          <w:szCs w:val="22"/>
          <w:lang w:val="en-IN"/>
        </w:rPr>
      </w:pPr>
      <w:r w:rsidRPr="00C8537E">
        <w:rPr>
          <w:sz w:val="22"/>
          <w:szCs w:val="22"/>
          <w:lang w:val="en-IN"/>
        </w:rPr>
        <w:t xml:space="preserve">These processed signals are fused and </w:t>
      </w:r>
      <w:proofErr w:type="spellStart"/>
      <w:r w:rsidRPr="00C8537E">
        <w:rPr>
          <w:sz w:val="22"/>
          <w:szCs w:val="22"/>
          <w:lang w:val="en-IN"/>
        </w:rPr>
        <w:t>analyzed</w:t>
      </w:r>
      <w:proofErr w:type="spellEnd"/>
      <w:r w:rsidRPr="00C8537E">
        <w:rPr>
          <w:sz w:val="22"/>
          <w:szCs w:val="22"/>
          <w:lang w:val="en-IN"/>
        </w:rPr>
        <w:t xml:space="preserve"> by an AI-based emotion recognition module, which classifies and interprets the user’s emotional state. Without relying on an external dataset, the system uses adaptive algorithms capable of learning from real-time interactions to enhance personalization and accuracy. The </w:t>
      </w:r>
      <w:proofErr w:type="spellStart"/>
      <w:r w:rsidRPr="00C8537E">
        <w:rPr>
          <w:sz w:val="22"/>
          <w:szCs w:val="22"/>
          <w:lang w:val="en-IN"/>
        </w:rPr>
        <w:t>analyzed</w:t>
      </w:r>
      <w:proofErr w:type="spellEnd"/>
      <w:r w:rsidRPr="00C8537E">
        <w:rPr>
          <w:sz w:val="22"/>
          <w:szCs w:val="22"/>
          <w:lang w:val="en-IN"/>
        </w:rPr>
        <w:t xml:space="preserve"> emotions then inform the response generation process, enabling empathetic, context-aware replies aligned with the user’s psychological state.</w:t>
      </w:r>
    </w:p>
    <w:p w14:paraId="2FB65F49" w14:textId="67F185C9" w:rsidR="000B6E38" w:rsidRDefault="000B6E38">
      <w:pPr>
        <w:jc w:val="both"/>
        <w:rPr>
          <w:sz w:val="18"/>
          <w:szCs w:val="18"/>
        </w:rPr>
      </w:pPr>
    </w:p>
    <w:p w14:paraId="02723F5A" w14:textId="77777777" w:rsidR="000B6E38" w:rsidRDefault="000B6E38">
      <w:pPr>
        <w:jc w:val="both"/>
        <w:rPr>
          <w:sz w:val="18"/>
          <w:szCs w:val="18"/>
        </w:rPr>
      </w:pPr>
    </w:p>
    <w:p w14:paraId="0FEFA14B" w14:textId="77777777" w:rsidR="000B6E38" w:rsidRDefault="005B2B73">
      <w:pPr>
        <w:jc w:val="both"/>
        <w:rPr>
          <w:b/>
        </w:rPr>
      </w:pPr>
      <w:r>
        <w:rPr>
          <w:b/>
        </w:rPr>
        <w:t xml:space="preserve">                  IV.METHODOLOGY</w:t>
      </w:r>
    </w:p>
    <w:p w14:paraId="5C124738" w14:textId="77777777" w:rsidR="00B01392" w:rsidRDefault="00B01392">
      <w:pPr>
        <w:jc w:val="both"/>
        <w:rPr>
          <w:b/>
        </w:rPr>
      </w:pPr>
    </w:p>
    <w:p w14:paraId="770B669A" w14:textId="77777777" w:rsidR="000B6E38" w:rsidRDefault="005B2B73">
      <w:pPr>
        <w:jc w:val="both"/>
        <w:rPr>
          <w:bCs/>
        </w:rPr>
      </w:pPr>
      <w:r>
        <w:rPr>
          <w:bCs/>
        </w:rPr>
        <w:t xml:space="preserve">The system </w:t>
      </w:r>
      <w:proofErr w:type="spellStart"/>
      <w:r>
        <w:rPr>
          <w:bCs/>
        </w:rPr>
        <w:t>MindSync</w:t>
      </w:r>
      <w:proofErr w:type="spellEnd"/>
      <w:r>
        <w:rPr>
          <w:bCs/>
        </w:rPr>
        <w:t xml:space="preserve"> is designed as an AI mental health companion, which adopts a multimodal concept and incorporates various artificial intelligence methods, with the aim of delivering empathetic, individualized, and interactive psychological support. Five overall methodology steps were established as components of </w:t>
      </w:r>
      <w:proofErr w:type="spellStart"/>
      <w:r>
        <w:rPr>
          <w:bCs/>
        </w:rPr>
        <w:t>MindSync</w:t>
      </w:r>
      <w:proofErr w:type="spellEnd"/>
      <w:r>
        <w:rPr>
          <w:bCs/>
        </w:rPr>
        <w:t xml:space="preserve"> process.</w:t>
      </w:r>
    </w:p>
    <w:p w14:paraId="0B6C102B" w14:textId="77777777" w:rsidR="000B6E38" w:rsidRDefault="005B2B73">
      <w:pPr>
        <w:pStyle w:val="Heading3"/>
        <w:numPr>
          <w:ilvl w:val="0"/>
          <w:numId w:val="5"/>
        </w:numPr>
        <w:spacing w:before="280" w:after="80"/>
        <w:jc w:val="left"/>
        <w:rPr>
          <w:sz w:val="20"/>
          <w:szCs w:val="20"/>
        </w:rPr>
      </w:pPr>
      <w:bookmarkStart w:id="4" w:name="_heading=h.e8azspz0j6pm" w:colFirst="0" w:colLast="0"/>
      <w:bookmarkEnd w:id="4"/>
      <w:r>
        <w:rPr>
          <w:sz w:val="20"/>
          <w:szCs w:val="20"/>
        </w:rPr>
        <w:t>User Input Acquisition</w:t>
      </w:r>
    </w:p>
    <w:p w14:paraId="4BB4FC97" w14:textId="77777777" w:rsidR="000B6E38" w:rsidRPr="00B01392" w:rsidRDefault="005B2B73" w:rsidP="00B01392">
      <w:pPr>
        <w:pStyle w:val="Heading3"/>
        <w:spacing w:before="280" w:after="80"/>
        <w:rPr>
          <w:sz w:val="22"/>
          <w:szCs w:val="22"/>
        </w:rPr>
      </w:pPr>
      <w:r w:rsidRPr="00B01392">
        <w:rPr>
          <w:sz w:val="22"/>
          <w:szCs w:val="22"/>
        </w:rPr>
        <w:t xml:space="preserve">After acquiring the input, the data needs to be preprocessed in order to make the data consistent and clear. Preprocessing of speech and </w:t>
      </w:r>
      <w:proofErr w:type="gramStart"/>
      <w:r w:rsidRPr="00B01392">
        <w:rPr>
          <w:sz w:val="22"/>
          <w:szCs w:val="22"/>
        </w:rPr>
        <w:t>text based</w:t>
      </w:r>
      <w:proofErr w:type="gramEnd"/>
      <w:r w:rsidRPr="00B01392">
        <w:rPr>
          <w:sz w:val="22"/>
          <w:szCs w:val="22"/>
        </w:rPr>
        <w:t xml:space="preserve"> input involves tokenizing the response, language detection, and noise removal. Preprocessing of </w:t>
      </w:r>
      <w:proofErr w:type="gramStart"/>
      <w:r w:rsidRPr="00B01392">
        <w:rPr>
          <w:sz w:val="22"/>
          <w:szCs w:val="22"/>
        </w:rPr>
        <w:t>face based</w:t>
      </w:r>
      <w:proofErr w:type="gramEnd"/>
      <w:r w:rsidRPr="00B01392">
        <w:rPr>
          <w:sz w:val="22"/>
          <w:szCs w:val="22"/>
        </w:rPr>
        <w:t xml:space="preserve"> input involves feature extraction and image normalization to highlight the emotion detection cues.</w:t>
      </w:r>
    </w:p>
    <w:p w14:paraId="794B04D1" w14:textId="77777777" w:rsidR="000B6E38" w:rsidRDefault="005B2B73">
      <w:pPr>
        <w:pStyle w:val="Heading3"/>
        <w:numPr>
          <w:ilvl w:val="0"/>
          <w:numId w:val="5"/>
        </w:numPr>
        <w:spacing w:before="280" w:after="80"/>
        <w:jc w:val="left"/>
        <w:rPr>
          <w:sz w:val="20"/>
          <w:szCs w:val="20"/>
        </w:rPr>
      </w:pPr>
      <w:r>
        <w:rPr>
          <w:sz w:val="20"/>
          <w:szCs w:val="20"/>
        </w:rPr>
        <w:t>Preprocessing</w:t>
      </w:r>
      <w:bookmarkStart w:id="5" w:name="_heading=h.z8q6gr32z5t6" w:colFirst="0" w:colLast="0"/>
      <w:bookmarkEnd w:id="5"/>
    </w:p>
    <w:p w14:paraId="4E04CF92" w14:textId="77777777" w:rsidR="000B6E38" w:rsidRDefault="005B2B73" w:rsidP="00B01392">
      <w:pPr>
        <w:pStyle w:val="Heading3"/>
        <w:spacing w:before="280" w:after="80"/>
        <w:rPr>
          <w:sz w:val="20"/>
          <w:szCs w:val="20"/>
        </w:rPr>
      </w:pPr>
      <w:r>
        <w:rPr>
          <w:rFonts w:eastAsia="sans-serif"/>
          <w:sz w:val="20"/>
          <w:szCs w:val="20"/>
          <w:shd w:val="clear" w:color="auto" w:fill="FFFFFF"/>
        </w:rPr>
        <w:t xml:space="preserve">Once the input has been acquired, preprocessing the data is necessary to ensure that the data is clear and consistent. Preprocessing of text and </w:t>
      </w:r>
      <w:proofErr w:type="gramStart"/>
      <w:r>
        <w:rPr>
          <w:rFonts w:eastAsia="sans-serif"/>
          <w:sz w:val="20"/>
          <w:szCs w:val="20"/>
          <w:shd w:val="clear" w:color="auto" w:fill="FFFFFF"/>
        </w:rPr>
        <w:t>speech based</w:t>
      </w:r>
      <w:proofErr w:type="gramEnd"/>
      <w:r>
        <w:rPr>
          <w:rFonts w:eastAsia="sans-serif"/>
          <w:sz w:val="20"/>
          <w:szCs w:val="20"/>
          <w:shd w:val="clear" w:color="auto" w:fill="FFFFFF"/>
        </w:rPr>
        <w:t xml:space="preserve"> input includes noise removal, tokenizing the response, and language detection. Preprocessing of </w:t>
      </w:r>
      <w:proofErr w:type="gramStart"/>
      <w:r>
        <w:rPr>
          <w:rFonts w:eastAsia="sans-serif"/>
          <w:sz w:val="20"/>
          <w:szCs w:val="20"/>
          <w:shd w:val="clear" w:color="auto" w:fill="FFFFFF"/>
        </w:rPr>
        <w:t>face based</w:t>
      </w:r>
      <w:proofErr w:type="gramEnd"/>
      <w:r>
        <w:rPr>
          <w:rFonts w:eastAsia="sans-serif"/>
          <w:sz w:val="20"/>
          <w:szCs w:val="20"/>
          <w:shd w:val="clear" w:color="auto" w:fill="FFFFFF"/>
        </w:rPr>
        <w:t xml:space="preserve"> input includes image normalization and feature extraction to draw attention to the emotion detection cues. </w:t>
      </w:r>
    </w:p>
    <w:p w14:paraId="299BE171" w14:textId="77777777" w:rsidR="000B6E38" w:rsidRDefault="005B2B73">
      <w:pPr>
        <w:pStyle w:val="Heading3"/>
        <w:numPr>
          <w:ilvl w:val="0"/>
          <w:numId w:val="5"/>
        </w:numPr>
        <w:spacing w:before="280" w:after="80"/>
        <w:jc w:val="left"/>
        <w:rPr>
          <w:sz w:val="20"/>
          <w:szCs w:val="20"/>
        </w:rPr>
      </w:pPr>
      <w:r>
        <w:rPr>
          <w:sz w:val="20"/>
          <w:szCs w:val="20"/>
        </w:rPr>
        <w:t>Emotion and Sentiment Analysis</w:t>
      </w:r>
    </w:p>
    <w:p w14:paraId="5C2477E0" w14:textId="77777777" w:rsidR="000B6E38" w:rsidRDefault="005B2B73" w:rsidP="00B01392">
      <w:pPr>
        <w:jc w:val="both"/>
        <w:rPr>
          <w:rFonts w:eastAsia="sans-serif"/>
          <w:shd w:val="clear" w:color="auto" w:fill="FFFFFF"/>
        </w:rPr>
      </w:pPr>
      <w:r>
        <w:rPr>
          <w:rFonts w:eastAsia="sans-serif"/>
          <w:shd w:val="clear" w:color="auto" w:fill="FFFFFF"/>
        </w:rPr>
        <w:t xml:space="preserve">Natural Language Processing (NLP) is applied to the text and sentiment analysis in </w:t>
      </w:r>
      <w:proofErr w:type="spellStart"/>
      <w:r>
        <w:rPr>
          <w:rFonts w:eastAsia="sans-serif"/>
          <w:shd w:val="clear" w:color="auto" w:fill="FFFFFF"/>
        </w:rPr>
        <w:t>MindSync</w:t>
      </w:r>
      <w:proofErr w:type="spellEnd"/>
      <w:r>
        <w:rPr>
          <w:rFonts w:eastAsia="sans-serif"/>
          <w:shd w:val="clear" w:color="auto" w:fill="FFFFFF"/>
        </w:rPr>
        <w:t>, whereas facial emotion detection is achieved through a Convolutional Neural Network (CNN). Blending the language and visual indications for emotion, provides a better understanding of the state of mind of users, and can even distinguish between states of mind such as sadness, stress, happiness, or anger.</w:t>
      </w:r>
    </w:p>
    <w:p w14:paraId="7E17C5AE" w14:textId="77777777" w:rsidR="000B6E38" w:rsidRDefault="000B6E38">
      <w:pPr>
        <w:rPr>
          <w:rFonts w:eastAsia="sans-serif"/>
          <w:shd w:val="clear" w:color="auto" w:fill="FFFFFF"/>
        </w:rPr>
      </w:pPr>
    </w:p>
    <w:p w14:paraId="7107A755" w14:textId="77777777" w:rsidR="000B6E38" w:rsidRDefault="005B2B73">
      <w:pPr>
        <w:numPr>
          <w:ilvl w:val="0"/>
          <w:numId w:val="5"/>
        </w:numPr>
      </w:pPr>
      <w:r>
        <w:t>Response Generation</w:t>
      </w:r>
    </w:p>
    <w:p w14:paraId="5E61B81A" w14:textId="77777777" w:rsidR="00B01392" w:rsidRDefault="00B01392" w:rsidP="00B01392"/>
    <w:p w14:paraId="4DAB6349" w14:textId="77777777" w:rsidR="000B6E38" w:rsidRDefault="005B2B73">
      <w:pPr>
        <w:jc w:val="both"/>
      </w:pPr>
      <w:r>
        <w:t>Based on the established emotional background, the Chatbot Response Generator produces empathic, context-specific responses. Such responses typically mention behavioral therapy techniques, mindfulness cues, or supportive conversations and give an equivalent experience of therapeutic and comforting in equivalent conversations. The aim of the Chatbot System is to signal a human-like conversation with confident confidentiality and an empathic, supportive, and non-judgmental conversational experience.</w:t>
      </w:r>
    </w:p>
    <w:p w14:paraId="430CC7A7" w14:textId="77777777" w:rsidR="000B6E38" w:rsidRDefault="000B6E38">
      <w:pPr>
        <w:jc w:val="both"/>
      </w:pPr>
    </w:p>
    <w:p w14:paraId="5C542D3B" w14:textId="0D520DA4" w:rsidR="000B6E38" w:rsidRPr="00B01392" w:rsidRDefault="00B01392" w:rsidP="00B01392">
      <w:pPr>
        <w:jc w:val="both"/>
        <w:rPr>
          <w:sz w:val="18"/>
          <w:szCs w:val="18"/>
          <w:lang w:val="en-GB"/>
        </w:rPr>
      </w:pPr>
      <w:proofErr w:type="spellStart"/>
      <w:proofErr w:type="gramStart"/>
      <w:r>
        <w:rPr>
          <w:sz w:val="18"/>
          <w:szCs w:val="18"/>
        </w:rPr>
        <w:t>E.</w:t>
      </w:r>
      <w:r w:rsidR="005B2B73" w:rsidRPr="00B01392">
        <w:rPr>
          <w:sz w:val="18"/>
          <w:szCs w:val="18"/>
        </w:rPr>
        <w:t>Support</w:t>
      </w:r>
      <w:proofErr w:type="spellEnd"/>
      <w:proofErr w:type="gramEnd"/>
      <w:r w:rsidR="005B2B73" w:rsidRPr="00B01392">
        <w:rPr>
          <w:sz w:val="18"/>
          <w:szCs w:val="18"/>
        </w:rPr>
        <w:t xml:space="preserve"> Layer and Feedback </w:t>
      </w:r>
      <w:r w:rsidR="005B2B73" w:rsidRPr="00B01392">
        <w:rPr>
          <w:sz w:val="18"/>
          <w:szCs w:val="18"/>
          <w:lang w:val="en-GB"/>
        </w:rPr>
        <w:t>Layer</w:t>
      </w:r>
    </w:p>
    <w:p w14:paraId="766302CE" w14:textId="77777777" w:rsidR="00B01392" w:rsidRPr="00B01392" w:rsidRDefault="00B01392" w:rsidP="00B01392">
      <w:pPr>
        <w:ind w:left="720"/>
        <w:jc w:val="both"/>
        <w:rPr>
          <w:lang w:val="en-GB"/>
        </w:rPr>
      </w:pPr>
    </w:p>
    <w:p w14:paraId="3E5F3148" w14:textId="77777777" w:rsidR="00B01392" w:rsidRDefault="005B2B73">
      <w:pPr>
        <w:jc w:val="both"/>
        <w:rPr>
          <w:lang w:val="en-GB"/>
        </w:rPr>
      </w:pPr>
      <w:r>
        <w:rPr>
          <w:lang w:val="en-GB"/>
        </w:rPr>
        <w:t>Besides the response and dynamic engagement of the Chatbot, the Support Layer enhances various features such as mood tracking, scheduling of therapy sessions, and mindfulness reminder functionalities. This enables the Chatbot System to constantly offer feedback and potentially enable the Chatbot to track improvement of the user over time, and give personalized interventions. As with the prior layer, provider and user data security, privacy, and reliability are made a priority in these interactions and features, and user sensitive mental health data will be protected and respected through this system.</w:t>
      </w:r>
    </w:p>
    <w:p w14:paraId="42E5E3D2" w14:textId="77777777" w:rsidR="00B01392" w:rsidRDefault="00B01392">
      <w:pPr>
        <w:jc w:val="both"/>
        <w:rPr>
          <w:lang w:val="en-GB"/>
        </w:rPr>
      </w:pPr>
    </w:p>
    <w:p w14:paraId="27D5C689" w14:textId="77777777" w:rsidR="00B01392" w:rsidRDefault="00B01392">
      <w:pPr>
        <w:jc w:val="both"/>
        <w:rPr>
          <w:lang w:val="en-GB"/>
        </w:rPr>
      </w:pPr>
    </w:p>
    <w:p w14:paraId="245808ED" w14:textId="1FE20ED1" w:rsidR="000B6E38" w:rsidRDefault="005B2B73">
      <w:pPr>
        <w:jc w:val="both"/>
        <w:rPr>
          <w:lang w:val="en-GB"/>
        </w:rPr>
      </w:pPr>
      <w:r>
        <w:rPr>
          <w:noProof/>
        </w:rPr>
        <w:drawing>
          <wp:inline distT="114300" distB="114300" distL="114300" distR="114300" wp14:anchorId="6989974B" wp14:editId="5D2C56A2">
            <wp:extent cx="2698642" cy="2062163"/>
            <wp:effectExtent l="0" t="0" r="6985" b="0"/>
            <wp:docPr id="2093279384" name="image6.png"/>
            <wp:cNvGraphicFramePr/>
            <a:graphic xmlns:a="http://schemas.openxmlformats.org/drawingml/2006/main">
              <a:graphicData uri="http://schemas.openxmlformats.org/drawingml/2006/picture">
                <pic:pic xmlns:pic="http://schemas.openxmlformats.org/drawingml/2006/picture">
                  <pic:nvPicPr>
                    <pic:cNvPr id="2093279384" name="image6.png"/>
                    <pic:cNvPicPr preferRelativeResize="0"/>
                  </pic:nvPicPr>
                  <pic:blipFill>
                    <a:blip r:embed="rId19"/>
                    <a:srcRect t="5449"/>
                    <a:stretch>
                      <a:fillRect/>
                    </a:stretch>
                  </pic:blipFill>
                  <pic:spPr>
                    <a:xfrm>
                      <a:off x="0" y="0"/>
                      <a:ext cx="2703694" cy="2066023"/>
                    </a:xfrm>
                    <a:prstGeom prst="rect">
                      <a:avLst/>
                    </a:prstGeom>
                    <a:ln>
                      <a:noFill/>
                    </a:ln>
                  </pic:spPr>
                </pic:pic>
              </a:graphicData>
            </a:graphic>
          </wp:inline>
        </w:drawing>
      </w:r>
    </w:p>
    <w:p w14:paraId="605B336E" w14:textId="77777777" w:rsidR="000B6E38" w:rsidRDefault="000B6E38">
      <w:pPr>
        <w:jc w:val="both"/>
        <w:rPr>
          <w:lang w:val="en-GB"/>
        </w:rPr>
      </w:pPr>
    </w:p>
    <w:p w14:paraId="25D0D9CE" w14:textId="77777777" w:rsidR="000B6E38" w:rsidRDefault="005B2B73">
      <w:pPr>
        <w:jc w:val="both"/>
        <w:rPr>
          <w:lang w:val="en-GB"/>
        </w:rPr>
      </w:pPr>
      <w:r>
        <w:rPr>
          <w:lang w:val="en-GB"/>
        </w:rPr>
        <w:t xml:space="preserve">      </w:t>
      </w:r>
      <w:r>
        <w:rPr>
          <w:sz w:val="18"/>
          <w:szCs w:val="18"/>
        </w:rPr>
        <w:t>FIGURE4: PERFORMANCE ACCURACY OF MINDSYNC MODULES</w:t>
      </w:r>
    </w:p>
    <w:p w14:paraId="58407B51" w14:textId="77777777" w:rsidR="000B6E38" w:rsidRDefault="000B6E38">
      <w:pPr>
        <w:jc w:val="both"/>
      </w:pPr>
    </w:p>
    <w:p w14:paraId="3CC7B734" w14:textId="77777777" w:rsidR="000B6E38" w:rsidRDefault="000B6E38">
      <w:pPr>
        <w:jc w:val="both"/>
        <w:rPr>
          <w:iCs/>
        </w:rPr>
      </w:pPr>
    </w:p>
    <w:p w14:paraId="54CC2B7E" w14:textId="77777777" w:rsidR="000B6E38" w:rsidRDefault="005B2B73">
      <w:pPr>
        <w:jc w:val="both"/>
        <w:rPr>
          <w:iCs/>
          <w:lang w:val="en-GB"/>
        </w:rPr>
      </w:pPr>
      <w:proofErr w:type="spellStart"/>
      <w:proofErr w:type="gramStart"/>
      <w:r>
        <w:rPr>
          <w:iCs/>
        </w:rPr>
        <w:lastRenderedPageBreak/>
        <w:t>F.Training</w:t>
      </w:r>
      <w:proofErr w:type="spellEnd"/>
      <w:proofErr w:type="gramEnd"/>
      <w:r>
        <w:rPr>
          <w:iCs/>
        </w:rPr>
        <w:t xml:space="preserve"> and Testing </w:t>
      </w:r>
      <w:r>
        <w:rPr>
          <w:iCs/>
          <w:lang w:val="en-GB"/>
        </w:rPr>
        <w:t>Approach</w:t>
      </w:r>
    </w:p>
    <w:p w14:paraId="37AD664D" w14:textId="77777777" w:rsidR="000B6E38" w:rsidRDefault="000B6E38">
      <w:pPr>
        <w:jc w:val="both"/>
        <w:rPr>
          <w:iCs/>
          <w:lang w:val="en-GB"/>
        </w:rPr>
      </w:pPr>
    </w:p>
    <w:p w14:paraId="123A7689" w14:textId="77777777" w:rsidR="000B6E38" w:rsidRDefault="005B2B73">
      <w:pPr>
        <w:jc w:val="both"/>
        <w:rPr>
          <w:iCs/>
          <w:lang w:val="en-GB"/>
        </w:rPr>
      </w:pPr>
      <w:proofErr w:type="spellStart"/>
      <w:r>
        <w:rPr>
          <w:iCs/>
          <w:lang w:val="en-GB"/>
        </w:rPr>
        <w:t>MindSync's</w:t>
      </w:r>
      <w:proofErr w:type="spellEnd"/>
      <w:r>
        <w:rPr>
          <w:iCs/>
          <w:lang w:val="en-GB"/>
        </w:rPr>
        <w:t xml:space="preserve"> training and testing methodology takes an industrious systematic approach to both ethical fairness as well as to strength in its three modalities. The significant protocol starts from a standardized 70/15/15 data split (Training/Validation/Testing) to make sure that testing on a totally unseen holdout set will be fair. In the training loop, each of the three standalone models (Speech Emotion Recognition (SER), Facial Emotion Detection (FED), and Natural Language Processing (NLP)) employ Class Weights to heavily penalize minority emotion class errors (for example, Anxiety and Anger) such that most of the sensitivity of the AI is dedicated to the rare and high-value mental health cues. The final testing step is employed to confirm the whole system, employing a Weighted Multimodal Fusion strategy - this is where individual model scores confidence scores are merged for a final prediction, which will be strong as encompass the strengths of each standalone model. Performance is objectively measured with classification metrics, supplemented by significant attention to the F1-Score and Recall, with a goal of creating the highest possible results for detecting all cases of distress throughout state space; </w:t>
      </w:r>
      <w:proofErr w:type="gramStart"/>
      <w:r>
        <w:rPr>
          <w:iCs/>
          <w:lang w:val="en-GB"/>
        </w:rPr>
        <w:t>thus</w:t>
      </w:r>
      <w:proofErr w:type="gramEnd"/>
      <w:r>
        <w:rPr>
          <w:iCs/>
          <w:lang w:val="en-GB"/>
        </w:rPr>
        <w:t xml:space="preserve"> supporting that </w:t>
      </w:r>
      <w:proofErr w:type="spellStart"/>
      <w:r>
        <w:rPr>
          <w:iCs/>
          <w:lang w:val="en-GB"/>
        </w:rPr>
        <w:t>MindSync</w:t>
      </w:r>
      <w:proofErr w:type="spellEnd"/>
      <w:r>
        <w:rPr>
          <w:iCs/>
          <w:lang w:val="en-GB"/>
        </w:rPr>
        <w:t xml:space="preserve"> can provide reliable and responsible digital healthcare infrastructure as outlined in SDG 9.</w:t>
      </w:r>
    </w:p>
    <w:p w14:paraId="4F126521" w14:textId="77777777" w:rsidR="00A96115" w:rsidRDefault="00A96115">
      <w:pPr>
        <w:jc w:val="both"/>
        <w:rPr>
          <w:iCs/>
          <w:lang w:val="en-GB"/>
        </w:rPr>
      </w:pPr>
    </w:p>
    <w:p w14:paraId="67E22216" w14:textId="77777777" w:rsidR="000B6E38" w:rsidRDefault="000B6E38">
      <w:pPr>
        <w:jc w:val="both"/>
        <w:rPr>
          <w:iCs/>
          <w:lang w:val="en-GB"/>
        </w:rPr>
      </w:pPr>
    </w:p>
    <w:p w14:paraId="259689AD" w14:textId="6C0AD555" w:rsidR="000B6E38" w:rsidRDefault="005B2B73" w:rsidP="00230582">
      <w:pPr>
        <w:jc w:val="both"/>
      </w:pPr>
      <w:r>
        <w:rPr>
          <w:noProof/>
        </w:rPr>
        <w:drawing>
          <wp:inline distT="114300" distB="114300" distL="114300" distR="114300" wp14:anchorId="22947275" wp14:editId="274C8A60">
            <wp:extent cx="2660015" cy="2805113"/>
            <wp:effectExtent l="0" t="0" r="6985" b="0"/>
            <wp:docPr id="2093279388" name="image5.png"/>
            <wp:cNvGraphicFramePr/>
            <a:graphic xmlns:a="http://schemas.openxmlformats.org/drawingml/2006/main">
              <a:graphicData uri="http://schemas.openxmlformats.org/drawingml/2006/picture">
                <pic:pic xmlns:pic="http://schemas.openxmlformats.org/drawingml/2006/picture">
                  <pic:nvPicPr>
                    <pic:cNvPr id="2093279388" name="image5.png"/>
                    <pic:cNvPicPr preferRelativeResize="0"/>
                  </pic:nvPicPr>
                  <pic:blipFill>
                    <a:blip r:embed="rId20"/>
                    <a:srcRect l="4308" t="-866" r="4539" b="10988"/>
                    <a:stretch>
                      <a:fillRect/>
                    </a:stretch>
                  </pic:blipFill>
                  <pic:spPr>
                    <a:xfrm>
                      <a:off x="0" y="0"/>
                      <a:ext cx="2743933" cy="2893609"/>
                    </a:xfrm>
                    <a:prstGeom prst="rect">
                      <a:avLst/>
                    </a:prstGeom>
                    <a:ln>
                      <a:noFill/>
                    </a:ln>
                  </pic:spPr>
                </pic:pic>
              </a:graphicData>
            </a:graphic>
          </wp:inline>
        </w:drawing>
      </w:r>
    </w:p>
    <w:p w14:paraId="3BC72295" w14:textId="77777777" w:rsidR="00A96115" w:rsidRDefault="00A96115" w:rsidP="00230582">
      <w:pPr>
        <w:jc w:val="both"/>
      </w:pPr>
    </w:p>
    <w:p w14:paraId="7F7A3984" w14:textId="77777777" w:rsidR="00A96115" w:rsidRDefault="00A96115" w:rsidP="00230582">
      <w:pPr>
        <w:jc w:val="both"/>
      </w:pPr>
    </w:p>
    <w:p w14:paraId="1B2C6F4B" w14:textId="77777777" w:rsidR="000B6E38" w:rsidRDefault="000B6E38">
      <w:pPr>
        <w:jc w:val="center"/>
      </w:pPr>
    </w:p>
    <w:p w14:paraId="7500657F" w14:textId="77777777" w:rsidR="000B6E38" w:rsidRDefault="005B2B73">
      <w:pPr>
        <w:jc w:val="both"/>
      </w:pPr>
      <w:r>
        <w:rPr>
          <w:sz w:val="18"/>
          <w:szCs w:val="18"/>
        </w:rPr>
        <w:t>FIGURE 5:  MINDSYNC METHODOLOGY WORKFLOW</w:t>
      </w:r>
    </w:p>
    <w:p w14:paraId="2B42B931" w14:textId="77777777" w:rsidR="000B6E38" w:rsidRDefault="000B6E38">
      <w:pPr>
        <w:jc w:val="center"/>
      </w:pPr>
    </w:p>
    <w:p w14:paraId="178AC83D" w14:textId="77777777" w:rsidR="00A96115" w:rsidRDefault="005B2B73">
      <w:pPr>
        <w:rPr>
          <w:b/>
        </w:rPr>
      </w:pPr>
      <w:r>
        <w:rPr>
          <w:b/>
        </w:rPr>
        <w:t xml:space="preserve">          </w:t>
      </w:r>
    </w:p>
    <w:p w14:paraId="5C88C043" w14:textId="77777777" w:rsidR="00A96115" w:rsidRDefault="00A96115">
      <w:pPr>
        <w:rPr>
          <w:b/>
        </w:rPr>
      </w:pPr>
    </w:p>
    <w:p w14:paraId="35B18681" w14:textId="77777777" w:rsidR="00A96115" w:rsidRDefault="00A96115">
      <w:pPr>
        <w:rPr>
          <w:b/>
        </w:rPr>
      </w:pPr>
    </w:p>
    <w:p w14:paraId="6DA3C694" w14:textId="77777777" w:rsidR="00A96115" w:rsidRDefault="00A96115">
      <w:pPr>
        <w:rPr>
          <w:b/>
        </w:rPr>
      </w:pPr>
    </w:p>
    <w:p w14:paraId="67BF5299" w14:textId="77777777" w:rsidR="00A96115" w:rsidRDefault="00A96115">
      <w:pPr>
        <w:rPr>
          <w:b/>
        </w:rPr>
      </w:pPr>
    </w:p>
    <w:p w14:paraId="0C5D9458" w14:textId="3F061779" w:rsidR="000B6E38" w:rsidRDefault="005B2B73">
      <w:pPr>
        <w:rPr>
          <w:b/>
        </w:rPr>
      </w:pPr>
      <w:r>
        <w:rPr>
          <w:b/>
        </w:rPr>
        <w:t xml:space="preserve">   V. RESULTS AND DISCUSSION</w:t>
      </w:r>
    </w:p>
    <w:p w14:paraId="7D10A0D9" w14:textId="77777777" w:rsidR="000B6E38" w:rsidRDefault="005B2B73">
      <w:pPr>
        <w:spacing w:before="240"/>
        <w:jc w:val="both"/>
        <w:rPr>
          <w:i/>
        </w:rPr>
      </w:pPr>
      <w:r>
        <w:rPr>
          <w:bCs/>
        </w:rPr>
        <w:t xml:space="preserve">A. </w:t>
      </w:r>
      <w:r>
        <w:rPr>
          <w:i/>
        </w:rPr>
        <w:t xml:space="preserve">The </w:t>
      </w:r>
      <w:proofErr w:type="gramStart"/>
      <w:r>
        <w:rPr>
          <w:i/>
          <w:lang w:val="en-GB"/>
        </w:rPr>
        <w:t xml:space="preserve">significance </w:t>
      </w:r>
      <w:r>
        <w:rPr>
          <w:i/>
        </w:rPr>
        <w:t xml:space="preserve"> of</w:t>
      </w:r>
      <w:proofErr w:type="gramEnd"/>
      <w:r>
        <w:rPr>
          <w:i/>
        </w:rPr>
        <w:t xml:space="preserve"> Features</w:t>
      </w:r>
    </w:p>
    <w:p w14:paraId="01F79D79" w14:textId="77777777" w:rsidR="000B6E38" w:rsidRDefault="005B2B73">
      <w:pPr>
        <w:spacing w:before="240"/>
        <w:jc w:val="both"/>
        <w:rPr>
          <w:iCs/>
        </w:rPr>
      </w:pPr>
      <w:r>
        <w:rPr>
          <w:iCs/>
        </w:rPr>
        <w:t xml:space="preserve">The core features of </w:t>
      </w:r>
      <w:proofErr w:type="spellStart"/>
      <w:r>
        <w:rPr>
          <w:iCs/>
        </w:rPr>
        <w:t>MindSync</w:t>
      </w:r>
      <w:proofErr w:type="spellEnd"/>
      <w:r>
        <w:rPr>
          <w:iCs/>
        </w:rPr>
        <w:t xml:space="preserve"> are designed to tackle challenges of accessibility, personalization, and inclusiveness in mental health treatment. Multimodal recognition of user input (i.e., text, speech, and face) allows for precise detection of emotion. Natural language programming (NLP) and convolutional neural network (CNN) examination guarantees that </w:t>
      </w:r>
      <w:proofErr w:type="spellStart"/>
      <w:r>
        <w:rPr>
          <w:iCs/>
        </w:rPr>
        <w:t>MindSync</w:t>
      </w:r>
      <w:proofErr w:type="spellEnd"/>
      <w:r>
        <w:rPr>
          <w:iCs/>
        </w:rPr>
        <w:t xml:space="preserve"> gets the meaning of emotion in context; and, the response generator, which taps cognitive-behavioral therapy (CBT) and mindfulness techniques, addresses the user empathetically and therapeutically. The support layer (i.e., mood monitoring, reminders, and scheduling) promotes long-term use; and the system is usable and anonymous 24/7, therefore reducing barriers, e.g., stigma and expense. While the modules co-exist, these aspects in their entirety render </w:t>
      </w:r>
      <w:proofErr w:type="spellStart"/>
      <w:r>
        <w:rPr>
          <w:iCs/>
        </w:rPr>
        <w:t>MindSync</w:t>
      </w:r>
      <w:proofErr w:type="spellEnd"/>
      <w:r>
        <w:rPr>
          <w:iCs/>
        </w:rPr>
        <w:t xml:space="preserve"> an easy and relevant access point to mental well-being.</w:t>
      </w:r>
    </w:p>
    <w:p w14:paraId="1360C928" w14:textId="77777777" w:rsidR="000B6E38" w:rsidRDefault="005B2B73">
      <w:pPr>
        <w:spacing w:before="240"/>
        <w:jc w:val="both"/>
        <w:rPr>
          <w:i/>
        </w:rPr>
      </w:pPr>
      <w:r>
        <w:rPr>
          <w:i/>
        </w:rPr>
        <w:t xml:space="preserve">B. </w:t>
      </w:r>
      <w:proofErr w:type="gramStart"/>
      <w:r>
        <w:rPr>
          <w:i/>
          <w:lang w:val="en-GB"/>
        </w:rPr>
        <w:t xml:space="preserve">Reason </w:t>
      </w:r>
      <w:r>
        <w:rPr>
          <w:i/>
        </w:rPr>
        <w:t xml:space="preserve"> for</w:t>
      </w:r>
      <w:proofErr w:type="gramEnd"/>
      <w:r>
        <w:rPr>
          <w:i/>
        </w:rPr>
        <w:t xml:space="preserve"> Positivity</w:t>
      </w:r>
    </w:p>
    <w:p w14:paraId="0311BEBB" w14:textId="77777777" w:rsidR="000B6E38" w:rsidRDefault="005B2B73">
      <w:pPr>
        <w:spacing w:before="240"/>
        <w:jc w:val="both"/>
        <w:rPr>
          <w:iCs/>
        </w:rPr>
      </w:pPr>
      <w:r>
        <w:rPr>
          <w:iCs/>
        </w:rPr>
        <w:t xml:space="preserve">Positivity focus, in </w:t>
      </w:r>
      <w:proofErr w:type="spellStart"/>
      <w:r>
        <w:rPr>
          <w:iCs/>
        </w:rPr>
        <w:t>MindSync</w:t>
      </w:r>
      <w:proofErr w:type="spellEnd"/>
      <w:r>
        <w:rPr>
          <w:iCs/>
        </w:rPr>
        <w:t xml:space="preserve">, is critical to fostering an encouraging climate. By using, taking a CBT stance, exercises, mindfulness techniques, and empathic talk, </w:t>
      </w:r>
      <w:proofErr w:type="spellStart"/>
      <w:r>
        <w:rPr>
          <w:iCs/>
        </w:rPr>
        <w:t>MindSync</w:t>
      </w:r>
      <w:proofErr w:type="spellEnd"/>
      <w:r>
        <w:rPr>
          <w:iCs/>
        </w:rPr>
        <w:t xml:space="preserve"> helps users re-frame negative thoughts, which is associated with resilience building. Positivity is also vital in further enhancing trust and interest, and lessening entrenched isolation. Secondly, the 24/7 aspect of </w:t>
      </w:r>
      <w:proofErr w:type="spellStart"/>
      <w:r>
        <w:rPr>
          <w:iCs/>
        </w:rPr>
        <w:t>MindSync</w:t>
      </w:r>
      <w:proofErr w:type="spellEnd"/>
      <w:r>
        <w:rPr>
          <w:iCs/>
        </w:rPr>
        <w:t xml:space="preserve"> gives instant return to comfort during difficulties, and is hence an underlying premise in developing long-term mental health.</w:t>
      </w:r>
    </w:p>
    <w:p w14:paraId="5ACEC314" w14:textId="77777777" w:rsidR="000B6E38" w:rsidRDefault="005B2B73">
      <w:pPr>
        <w:spacing w:before="240"/>
        <w:jc w:val="both"/>
        <w:rPr>
          <w:i/>
        </w:rPr>
      </w:pPr>
      <w:r>
        <w:rPr>
          <w:i/>
        </w:rPr>
        <w:t>c. Experimental Results</w:t>
      </w:r>
    </w:p>
    <w:p w14:paraId="1A5BBC02" w14:textId="77777777" w:rsidR="00A96115" w:rsidRDefault="005B2B73" w:rsidP="009E3225">
      <w:pPr>
        <w:spacing w:before="240"/>
        <w:jc w:val="both"/>
        <w:rPr>
          <w:iCs/>
        </w:rPr>
      </w:pPr>
      <w:proofErr w:type="spellStart"/>
      <w:r>
        <w:rPr>
          <w:iCs/>
        </w:rPr>
        <w:t>MindSync</w:t>
      </w:r>
      <w:proofErr w:type="spellEnd"/>
      <w:r>
        <w:rPr>
          <w:iCs/>
        </w:rPr>
        <w:t xml:space="preserve"> was tested according to whether it could accept and utilize multimodal inputs, generate helpful responses, and develop and sustain rapport with users. The system supported text, voice, and facial expression input, with high levels of accuracy in identifying user emotions and responding accordingly. Respondents in the study indicated that responses were empathetic, supportive, and user-friendly. CBT-based question prompts and mindfulness-based strategies were efficient in helping users identify positive coping behaviors. Reminders and mood tracking also served to monitor emotional patterns over time, turning </w:t>
      </w:r>
      <w:proofErr w:type="spellStart"/>
      <w:r>
        <w:rPr>
          <w:iCs/>
        </w:rPr>
        <w:t>MindSync</w:t>
      </w:r>
      <w:proofErr w:type="spellEnd"/>
      <w:r>
        <w:rPr>
          <w:iCs/>
        </w:rPr>
        <w:t xml:space="preserve"> from a one-purpose chatbot used occasionally to a support system. In general, results show that </w:t>
      </w:r>
      <w:proofErr w:type="spellStart"/>
      <w:r>
        <w:rPr>
          <w:iCs/>
        </w:rPr>
        <w:t>MindSync</w:t>
      </w:r>
      <w:proofErr w:type="spellEnd"/>
      <w:r>
        <w:rPr>
          <w:iCs/>
        </w:rPr>
        <w:t xml:space="preserve"> is capable of being a legitimate and responsive AI-aided companion able to offer sustained assistance and expand avenues for accessing mental health resources.</w:t>
      </w:r>
    </w:p>
    <w:p w14:paraId="0E0C2AC9" w14:textId="1BF82979" w:rsidR="009E3225" w:rsidRPr="00A96115" w:rsidRDefault="005B2B73" w:rsidP="009E3225">
      <w:pPr>
        <w:spacing w:before="240"/>
        <w:jc w:val="both"/>
        <w:rPr>
          <w:iCs/>
        </w:rPr>
      </w:pPr>
      <w:r w:rsidRPr="00C8537E">
        <w:rPr>
          <w:b/>
          <w:bCs/>
          <w:iCs/>
        </w:rPr>
        <w:lastRenderedPageBreak/>
        <w:t>Sample Results</w:t>
      </w:r>
    </w:p>
    <w:p w14:paraId="61E8A417" w14:textId="6F0781D1" w:rsidR="009239A8" w:rsidRPr="009E3225" w:rsidRDefault="00B445F1" w:rsidP="009E3225">
      <w:pPr>
        <w:spacing w:before="240"/>
        <w:ind w:left="-397"/>
        <w:jc w:val="both"/>
        <w:rPr>
          <w:b/>
          <w:bCs/>
          <w:iCs/>
        </w:rPr>
      </w:pPr>
      <w:r>
        <w:rPr>
          <w:noProof/>
        </w:rPr>
        <w:drawing>
          <wp:inline distT="0" distB="0" distL="0" distR="0" wp14:anchorId="2440387E" wp14:editId="73033E2A">
            <wp:extent cx="3047365" cy="2019300"/>
            <wp:effectExtent l="152400" t="114300" r="114935" b="152400"/>
            <wp:docPr id="1025649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9850" cy="2060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14:anchorId="1E761F33" wp14:editId="090D44FC">
            <wp:extent cx="3028950" cy="2438400"/>
            <wp:effectExtent l="152400" t="114300" r="133350" b="171450"/>
            <wp:docPr id="209334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72586" cy="24735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239A8">
        <w:rPr>
          <w:noProof/>
        </w:rPr>
        <w:drawing>
          <wp:inline distT="0" distB="0" distL="0" distR="0" wp14:anchorId="62C89E03" wp14:editId="0597A872">
            <wp:extent cx="3048000" cy="1838325"/>
            <wp:effectExtent l="152400" t="114300" r="133350" b="161925"/>
            <wp:docPr id="1181959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8409" cy="18687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62E74A" w14:textId="58DBF12F" w:rsidR="000B6E38" w:rsidRDefault="005B2B73">
      <w:pPr>
        <w:spacing w:before="240" w:after="240"/>
        <w:jc w:val="both"/>
      </w:pPr>
      <w:r>
        <w:rPr>
          <w:i/>
        </w:rPr>
        <w:t xml:space="preserve"> </w:t>
      </w:r>
      <w:r>
        <w:rPr>
          <w:b/>
        </w:rPr>
        <w:t>VI. REFERENCES</w:t>
      </w:r>
    </w:p>
    <w:p w14:paraId="734FE310" w14:textId="77777777" w:rsidR="000B6E38" w:rsidRPr="00B01392" w:rsidRDefault="005B2B73" w:rsidP="00B01392">
      <w:pPr>
        <w:numPr>
          <w:ilvl w:val="0"/>
          <w:numId w:val="2"/>
        </w:numPr>
        <w:jc w:val="both"/>
        <w:rPr>
          <w:lang w:val="en-IN"/>
        </w:rPr>
      </w:pPr>
      <w:r>
        <w:t xml:space="preserve"> </w:t>
      </w:r>
      <w:r w:rsidRPr="00B01392">
        <w:rPr>
          <w:lang w:val="en-IN"/>
        </w:rPr>
        <w:t xml:space="preserve">Kulkarni, S., Parkar, E., </w:t>
      </w:r>
      <w:proofErr w:type="spellStart"/>
      <w:r w:rsidRPr="00B01392">
        <w:rPr>
          <w:lang w:val="en-IN"/>
        </w:rPr>
        <w:t>Lonkar</w:t>
      </w:r>
      <w:proofErr w:type="spellEnd"/>
      <w:r w:rsidRPr="00B01392">
        <w:rPr>
          <w:lang w:val="en-IN"/>
        </w:rPr>
        <w:t xml:space="preserve">, R., Pareek, P., Patil, S., &amp; Kusal, S. (2024). </w:t>
      </w:r>
    </w:p>
    <w:p w14:paraId="5AC6CD34" w14:textId="77777777" w:rsidR="000B6E38" w:rsidRPr="00B01392" w:rsidRDefault="005B2B73" w:rsidP="00B01392">
      <w:pPr>
        <w:jc w:val="both"/>
        <w:rPr>
          <w:lang w:val="en-IN"/>
        </w:rPr>
      </w:pPr>
      <w:r w:rsidRPr="00B01392">
        <w:rPr>
          <w:i/>
          <w:iCs/>
          <w:lang w:val="en-IN"/>
        </w:rPr>
        <w:t xml:space="preserve">“Conversational AI for mental health support”. </w:t>
      </w:r>
    </w:p>
    <w:p w14:paraId="17BB2F6A" w14:textId="77777777" w:rsidR="000B6E38" w:rsidRPr="00B01392" w:rsidRDefault="005B2B73" w:rsidP="00B01392">
      <w:pPr>
        <w:jc w:val="both"/>
        <w:rPr>
          <w:lang w:val="en-IN"/>
        </w:rPr>
      </w:pPr>
      <w:r w:rsidRPr="00B01392">
        <w:rPr>
          <w:lang w:val="en-IN"/>
        </w:rPr>
        <w:t xml:space="preserve">In </w:t>
      </w:r>
      <w:r w:rsidRPr="00B01392">
        <w:rPr>
          <w:i/>
          <w:iCs/>
          <w:lang w:val="en-IN"/>
        </w:rPr>
        <w:t>Proceedings of the 2024 MIT Art, Design and Technology School of Computing International Conference (</w:t>
      </w:r>
      <w:proofErr w:type="spellStart"/>
      <w:r w:rsidRPr="00B01392">
        <w:rPr>
          <w:i/>
          <w:iCs/>
          <w:lang w:val="en-IN"/>
        </w:rPr>
        <w:t>MITADTSoCiCon</w:t>
      </w:r>
      <w:proofErr w:type="spellEnd"/>
      <w:r w:rsidRPr="00B01392">
        <w:rPr>
          <w:i/>
          <w:iCs/>
          <w:lang w:val="en-IN"/>
        </w:rPr>
        <w:t xml:space="preserve">) </w:t>
      </w:r>
      <w:r w:rsidRPr="00B01392">
        <w:rPr>
          <w:lang w:val="en-IN"/>
        </w:rPr>
        <w:t xml:space="preserve">(pp. 1–7). </w:t>
      </w:r>
    </w:p>
    <w:p w14:paraId="0316C217" w14:textId="77777777" w:rsidR="000B6E38" w:rsidRPr="00B01392" w:rsidRDefault="005B2B73" w:rsidP="00B01392">
      <w:pPr>
        <w:jc w:val="both"/>
      </w:pPr>
      <w:proofErr w:type="spellStart"/>
      <w:r w:rsidRPr="00B01392">
        <w:rPr>
          <w:lang w:val="en-IN"/>
        </w:rPr>
        <w:t>IEEE.https</w:t>
      </w:r>
      <w:proofErr w:type="spellEnd"/>
      <w:r w:rsidRPr="00B01392">
        <w:rPr>
          <w:lang w:val="en-IN"/>
        </w:rPr>
        <w:t>://doi.org/10.1109/MITADTSoCiCon60330.2024.10575117.</w:t>
      </w:r>
    </w:p>
    <w:p w14:paraId="1B2091E6" w14:textId="77777777" w:rsidR="000B6E38" w:rsidRPr="00B01392" w:rsidRDefault="000B6E38" w:rsidP="00B01392">
      <w:pPr>
        <w:jc w:val="both"/>
      </w:pPr>
    </w:p>
    <w:p w14:paraId="4B89D81B" w14:textId="77777777" w:rsidR="000B6E38" w:rsidRPr="00B01392" w:rsidRDefault="005B2B73" w:rsidP="00B01392">
      <w:pPr>
        <w:numPr>
          <w:ilvl w:val="0"/>
          <w:numId w:val="2"/>
        </w:numPr>
        <w:jc w:val="both"/>
      </w:pPr>
      <w:r w:rsidRPr="00B01392">
        <w:t xml:space="preserve"> D. S. Dharshini, S. A. Raj, and V. R. Venkatesan,</w:t>
      </w:r>
    </w:p>
    <w:p w14:paraId="02347375" w14:textId="77777777" w:rsidR="000B6E38" w:rsidRPr="00B01392" w:rsidRDefault="005B2B73" w:rsidP="00B01392">
      <w:pPr>
        <w:jc w:val="both"/>
        <w:rPr>
          <w:i/>
        </w:rPr>
      </w:pPr>
      <w:r w:rsidRPr="00B01392">
        <w:rPr>
          <w:i/>
        </w:rPr>
        <w:t>“Mind Mate:</w:t>
      </w:r>
      <w:r w:rsidRPr="00B01392">
        <w:rPr>
          <w:i/>
          <w:lang w:val="en-GB"/>
        </w:rPr>
        <w:t xml:space="preserve"> An</w:t>
      </w:r>
      <w:r w:rsidRPr="00B01392">
        <w:rPr>
          <w:i/>
        </w:rPr>
        <w:t xml:space="preserve"> AI-</w:t>
      </w:r>
      <w:r w:rsidRPr="00B01392">
        <w:rPr>
          <w:i/>
          <w:lang w:val="en-GB"/>
        </w:rPr>
        <w:t>Driven</w:t>
      </w:r>
      <w:r w:rsidRPr="00B01392">
        <w:rPr>
          <w:i/>
        </w:rPr>
        <w:t xml:space="preserve"> Multilingual Mental</w:t>
      </w:r>
    </w:p>
    <w:p w14:paraId="313DF558" w14:textId="77777777" w:rsidR="000B6E38" w:rsidRPr="00B01392" w:rsidRDefault="005B2B73" w:rsidP="00B01392">
      <w:pPr>
        <w:jc w:val="both"/>
        <w:rPr>
          <w:i/>
        </w:rPr>
      </w:pPr>
      <w:r w:rsidRPr="00B01392">
        <w:rPr>
          <w:i/>
        </w:rPr>
        <w:t xml:space="preserve">Health Chatbot with </w:t>
      </w:r>
      <w:proofErr w:type="spellStart"/>
      <w:r w:rsidRPr="00B01392">
        <w:rPr>
          <w:i/>
        </w:rPr>
        <w:t>Personali</w:t>
      </w:r>
      <w:r w:rsidRPr="00B01392">
        <w:rPr>
          <w:i/>
          <w:lang w:val="en-GB"/>
        </w:rPr>
        <w:t>sed</w:t>
      </w:r>
      <w:proofErr w:type="spellEnd"/>
      <w:r w:rsidRPr="00B01392">
        <w:rPr>
          <w:i/>
        </w:rPr>
        <w:t xml:space="preserve"> Voice and Text</w:t>
      </w:r>
    </w:p>
    <w:p w14:paraId="30FA0065" w14:textId="77777777" w:rsidR="000B6E38" w:rsidRPr="00B01392" w:rsidRDefault="005B2B73" w:rsidP="00B01392">
      <w:pPr>
        <w:jc w:val="both"/>
      </w:pPr>
      <w:r w:rsidRPr="00B01392">
        <w:rPr>
          <w:i/>
        </w:rPr>
        <w:t xml:space="preserve">Support </w:t>
      </w:r>
      <w:r w:rsidRPr="00B01392">
        <w:rPr>
          <w:i/>
          <w:lang w:val="en-GB"/>
        </w:rPr>
        <w:t xml:space="preserve">using </w:t>
      </w:r>
      <w:r w:rsidRPr="00B01392">
        <w:rPr>
          <w:i/>
        </w:rPr>
        <w:t xml:space="preserve">Rasa and </w:t>
      </w:r>
      <w:proofErr w:type="spellStart"/>
      <w:r w:rsidRPr="00B01392">
        <w:rPr>
          <w:i/>
        </w:rPr>
        <w:t>Streamlit</w:t>
      </w:r>
      <w:proofErr w:type="spellEnd"/>
      <w:r w:rsidRPr="00B01392">
        <w:rPr>
          <w:i/>
        </w:rPr>
        <w:t xml:space="preserve">,” </w:t>
      </w:r>
      <w:r w:rsidRPr="00B01392">
        <w:t>2025</w:t>
      </w:r>
    </w:p>
    <w:p w14:paraId="01EE01DB" w14:textId="77777777" w:rsidR="000B6E38" w:rsidRPr="00B01392" w:rsidRDefault="005B2B73" w:rsidP="00B01392">
      <w:pPr>
        <w:jc w:val="both"/>
      </w:pPr>
      <w:r w:rsidRPr="00B01392">
        <w:t>International Conference on Intelligent Computing</w:t>
      </w:r>
    </w:p>
    <w:p w14:paraId="22C9D5E6" w14:textId="77777777" w:rsidR="000B6E38" w:rsidRPr="00B01392" w:rsidRDefault="005B2B73" w:rsidP="00B01392">
      <w:pPr>
        <w:jc w:val="both"/>
      </w:pPr>
      <w:r w:rsidRPr="00B01392">
        <w:t>and Control Systems (ICICCS), Coimbatore, India,</w:t>
      </w:r>
    </w:p>
    <w:p w14:paraId="341F99E5" w14:textId="77777777" w:rsidR="000B6E38" w:rsidRPr="00B01392" w:rsidRDefault="005B2B73" w:rsidP="00B01392">
      <w:pPr>
        <w:spacing w:after="100" w:afterAutospacing="1"/>
        <w:jc w:val="both"/>
      </w:pPr>
      <w:proofErr w:type="gramStart"/>
      <w:r w:rsidRPr="00B01392">
        <w:t>2025,pp.</w:t>
      </w:r>
      <w:proofErr w:type="gramEnd"/>
      <w:r w:rsidRPr="00B01392">
        <w:t>1104–1110. Doi:10.1109/ICICCS65191.2025.10985281</w:t>
      </w:r>
    </w:p>
    <w:p w14:paraId="3B5FBFA8" w14:textId="77777777" w:rsidR="000B6E38" w:rsidRPr="00B01392" w:rsidRDefault="000B6E38" w:rsidP="00B01392">
      <w:pPr>
        <w:jc w:val="both"/>
      </w:pPr>
    </w:p>
    <w:p w14:paraId="63486539" w14:textId="77777777" w:rsidR="000B6E38" w:rsidRPr="00B01392" w:rsidRDefault="005B2B73" w:rsidP="00B01392">
      <w:pPr>
        <w:pStyle w:val="NumberedList"/>
        <w:ind w:left="720" w:hanging="360"/>
        <w:jc w:val="both"/>
      </w:pPr>
      <w:r w:rsidRPr="00B01392">
        <w:t xml:space="preserve">N. N. Jose, R. Deshpande, P. C. K. </w:t>
      </w:r>
      <w:proofErr w:type="spellStart"/>
      <w:r w:rsidRPr="00B01392">
        <w:t>Yalagi</w:t>
      </w:r>
      <w:proofErr w:type="spellEnd"/>
      <w:r w:rsidRPr="00B01392">
        <w:t>, R. V.</w:t>
      </w:r>
    </w:p>
    <w:p w14:paraId="6B6029B3" w14:textId="77777777" w:rsidR="000B6E38" w:rsidRPr="00B01392" w:rsidRDefault="005B2B73" w:rsidP="00B01392">
      <w:pPr>
        <w:jc w:val="both"/>
      </w:pPr>
      <w:r w:rsidRPr="00B01392">
        <w:t>S. Praveen, V. R. B. Rohini, and S. D. Kumar,</w:t>
      </w:r>
    </w:p>
    <w:p w14:paraId="632CAABE" w14:textId="77777777" w:rsidR="000B6E38" w:rsidRPr="00B01392" w:rsidRDefault="005B2B73" w:rsidP="00B01392">
      <w:pPr>
        <w:jc w:val="both"/>
        <w:rPr>
          <w:i/>
        </w:rPr>
      </w:pPr>
      <w:r w:rsidRPr="00B01392">
        <w:rPr>
          <w:i/>
        </w:rPr>
        <w:t xml:space="preserve">“Mind Fusion: </w:t>
      </w:r>
      <w:proofErr w:type="gramStart"/>
      <w:r w:rsidRPr="00B01392">
        <w:rPr>
          <w:i/>
        </w:rPr>
        <w:t>U</w:t>
      </w:r>
      <w:r w:rsidRPr="00B01392">
        <w:rPr>
          <w:i/>
          <w:lang w:val="en-GB"/>
        </w:rPr>
        <w:t xml:space="preserve">sing </w:t>
      </w:r>
      <w:r w:rsidRPr="00B01392">
        <w:rPr>
          <w:i/>
        </w:rPr>
        <w:t xml:space="preserve"> the</w:t>
      </w:r>
      <w:proofErr w:type="gramEnd"/>
      <w:r w:rsidRPr="00B01392">
        <w:rPr>
          <w:i/>
        </w:rPr>
        <w:t xml:space="preserve"> Mix style Neural</w:t>
      </w:r>
    </w:p>
    <w:p w14:paraId="439F1876" w14:textId="77777777" w:rsidR="000B6E38" w:rsidRPr="00B01392" w:rsidRDefault="005B2B73" w:rsidP="00B01392">
      <w:pPr>
        <w:jc w:val="both"/>
        <w:rPr>
          <w:i/>
        </w:rPr>
      </w:pPr>
      <w:r w:rsidRPr="00B01392">
        <w:rPr>
          <w:i/>
        </w:rPr>
        <w:t xml:space="preserve">Networks in </w:t>
      </w:r>
      <w:proofErr w:type="gramStart"/>
      <w:r w:rsidRPr="00B01392">
        <w:rPr>
          <w:i/>
          <w:lang w:val="en-GB"/>
        </w:rPr>
        <w:t xml:space="preserve">Building </w:t>
      </w:r>
      <w:r w:rsidRPr="00B01392">
        <w:rPr>
          <w:i/>
        </w:rPr>
        <w:t xml:space="preserve"> Mental</w:t>
      </w:r>
      <w:proofErr w:type="gramEnd"/>
      <w:r w:rsidRPr="00B01392">
        <w:rPr>
          <w:i/>
        </w:rPr>
        <w:t xml:space="preserve"> Health</w:t>
      </w:r>
    </w:p>
    <w:p w14:paraId="497A2DC0" w14:textId="77777777" w:rsidR="000B6E38" w:rsidRPr="00B01392" w:rsidRDefault="005B2B73" w:rsidP="00B01392">
      <w:pPr>
        <w:jc w:val="both"/>
        <w:rPr>
          <w:i/>
        </w:rPr>
      </w:pPr>
      <w:r w:rsidRPr="00B01392">
        <w:rPr>
          <w:i/>
        </w:rPr>
        <w:t>Diagnosis and Therapy for Individual Patient,”</w:t>
      </w:r>
    </w:p>
    <w:p w14:paraId="6F39F225" w14:textId="77777777" w:rsidR="000B6E38" w:rsidRPr="00B01392" w:rsidRDefault="005B2B73" w:rsidP="00B01392">
      <w:pPr>
        <w:jc w:val="both"/>
      </w:pPr>
      <w:r w:rsidRPr="00B01392">
        <w:t>2025 11th International Conference on</w:t>
      </w:r>
    </w:p>
    <w:p w14:paraId="1D0B55A7" w14:textId="77777777" w:rsidR="000B6E38" w:rsidRPr="00B01392" w:rsidRDefault="005B2B73" w:rsidP="00B01392">
      <w:pPr>
        <w:jc w:val="both"/>
      </w:pPr>
      <w:r w:rsidRPr="00B01392">
        <w:t>Communication and Signal Processing (ICCSP),</w:t>
      </w:r>
    </w:p>
    <w:p w14:paraId="56E1A3D6" w14:textId="77777777" w:rsidR="000B6E38" w:rsidRPr="00B01392" w:rsidRDefault="005B2B73" w:rsidP="00B01392">
      <w:pPr>
        <w:jc w:val="both"/>
      </w:pPr>
      <w:r w:rsidRPr="00B01392">
        <w:t>Chennai, India, 2025, pp. 328–335. Doi:</w:t>
      </w:r>
    </w:p>
    <w:p w14:paraId="29571D1D" w14:textId="77777777" w:rsidR="000B6E38" w:rsidRPr="00B01392" w:rsidRDefault="005B2B73" w:rsidP="00B01392">
      <w:pPr>
        <w:jc w:val="both"/>
      </w:pPr>
      <w:r w:rsidRPr="00B01392">
        <w:t>10.1109/ICCSP64183.2025.11088791</w:t>
      </w:r>
    </w:p>
    <w:p w14:paraId="4B263BBA" w14:textId="77777777" w:rsidR="00C8537E" w:rsidRPr="00B01392" w:rsidRDefault="00C8537E" w:rsidP="00B01392">
      <w:pPr>
        <w:jc w:val="both"/>
      </w:pPr>
    </w:p>
    <w:p w14:paraId="0E04A93F" w14:textId="77777777" w:rsidR="000B6E38" w:rsidRPr="00B01392" w:rsidRDefault="000B6E38" w:rsidP="00B01392">
      <w:pPr>
        <w:jc w:val="both"/>
      </w:pPr>
    </w:p>
    <w:p w14:paraId="63DD82D8" w14:textId="77777777" w:rsidR="000B6E38" w:rsidRPr="00B01392" w:rsidRDefault="005B2B73" w:rsidP="00B01392">
      <w:pPr>
        <w:numPr>
          <w:ilvl w:val="0"/>
          <w:numId w:val="2"/>
        </w:numPr>
        <w:jc w:val="both"/>
      </w:pPr>
      <w:r w:rsidRPr="00B01392">
        <w:t>A. R. Angeline, M. A. Sajith, R. S., and S. M.,</w:t>
      </w:r>
    </w:p>
    <w:p w14:paraId="43F171B5" w14:textId="77777777" w:rsidR="000B6E38" w:rsidRPr="00B01392" w:rsidRDefault="005B2B73" w:rsidP="00B01392">
      <w:pPr>
        <w:jc w:val="both"/>
        <w:rPr>
          <w:i/>
        </w:rPr>
      </w:pPr>
      <w:r w:rsidRPr="00B01392">
        <w:rPr>
          <w:i/>
        </w:rPr>
        <w:t>“ELEVATE: An AI-</w:t>
      </w:r>
      <w:proofErr w:type="gramStart"/>
      <w:r w:rsidRPr="00B01392">
        <w:rPr>
          <w:i/>
          <w:lang w:val="en-GB"/>
        </w:rPr>
        <w:t xml:space="preserve">Enabled </w:t>
      </w:r>
      <w:r w:rsidRPr="00B01392">
        <w:rPr>
          <w:i/>
        </w:rPr>
        <w:t xml:space="preserve"> Virtual</w:t>
      </w:r>
      <w:proofErr w:type="gramEnd"/>
      <w:r w:rsidRPr="00B01392">
        <w:rPr>
          <w:i/>
        </w:rPr>
        <w:t xml:space="preserve"> Companion for</w:t>
      </w:r>
    </w:p>
    <w:p w14:paraId="20A41368" w14:textId="77777777" w:rsidR="000B6E38" w:rsidRPr="00B01392" w:rsidRDefault="005B2B73" w:rsidP="00B01392">
      <w:pPr>
        <w:jc w:val="both"/>
        <w:rPr>
          <w:i/>
        </w:rPr>
      </w:pPr>
      <w:proofErr w:type="gramStart"/>
      <w:r w:rsidRPr="00B01392">
        <w:rPr>
          <w:i/>
          <w:lang w:val="en-GB"/>
        </w:rPr>
        <w:t xml:space="preserve">Promoting </w:t>
      </w:r>
      <w:r w:rsidRPr="00B01392">
        <w:rPr>
          <w:i/>
        </w:rPr>
        <w:t xml:space="preserve"> Mental</w:t>
      </w:r>
      <w:proofErr w:type="gramEnd"/>
      <w:r w:rsidRPr="00B01392">
        <w:rPr>
          <w:i/>
        </w:rPr>
        <w:t xml:space="preserve"> Health Support for Students,”</w:t>
      </w:r>
    </w:p>
    <w:p w14:paraId="518950C6" w14:textId="77777777" w:rsidR="000B6E38" w:rsidRPr="00B01392" w:rsidRDefault="005B2B73" w:rsidP="00B01392">
      <w:pPr>
        <w:jc w:val="both"/>
      </w:pPr>
      <w:r w:rsidRPr="00B01392">
        <w:t>2024 2nd International Conference on Advances in</w:t>
      </w:r>
    </w:p>
    <w:p w14:paraId="1BECAD86" w14:textId="77777777" w:rsidR="000B6E38" w:rsidRPr="00B01392" w:rsidRDefault="005B2B73" w:rsidP="00B01392">
      <w:pPr>
        <w:jc w:val="both"/>
      </w:pPr>
      <w:r w:rsidRPr="00B01392">
        <w:t>Computation, Communication and Information</w:t>
      </w:r>
    </w:p>
    <w:p w14:paraId="61C9AF3D" w14:textId="77777777" w:rsidR="000B6E38" w:rsidRPr="00B01392" w:rsidRDefault="005B2B73" w:rsidP="00B01392">
      <w:pPr>
        <w:jc w:val="both"/>
      </w:pPr>
      <w:r w:rsidRPr="00B01392">
        <w:t>Technology (ICAICCIT), Chennai, India, 2024,</w:t>
      </w:r>
    </w:p>
    <w:p w14:paraId="1154B4E5" w14:textId="77777777" w:rsidR="000B6E38" w:rsidRPr="00B01392" w:rsidRDefault="005B2B73" w:rsidP="00B01392">
      <w:pPr>
        <w:jc w:val="both"/>
      </w:pPr>
      <w:r w:rsidRPr="00B01392">
        <w:t>pp. 1389–1395. Doi:</w:t>
      </w:r>
    </w:p>
    <w:p w14:paraId="79AC60B9" w14:textId="77777777" w:rsidR="000B6E38" w:rsidRPr="00B01392" w:rsidRDefault="005B2B73" w:rsidP="00B01392">
      <w:pPr>
        <w:jc w:val="both"/>
      </w:pPr>
      <w:r w:rsidRPr="00B01392">
        <w:t>10.1109/ICAICCIT64383.2024.10912402</w:t>
      </w:r>
    </w:p>
    <w:p w14:paraId="65078780" w14:textId="77777777" w:rsidR="000B6E38" w:rsidRPr="00B01392" w:rsidRDefault="000B6E38" w:rsidP="00B01392">
      <w:pPr>
        <w:jc w:val="both"/>
      </w:pPr>
    </w:p>
    <w:p w14:paraId="6CE621B9" w14:textId="77777777" w:rsidR="000B6E38" w:rsidRPr="00B01392" w:rsidRDefault="005B2B73" w:rsidP="00B01392">
      <w:pPr>
        <w:numPr>
          <w:ilvl w:val="0"/>
          <w:numId w:val="2"/>
        </w:numPr>
        <w:jc w:val="both"/>
      </w:pPr>
      <w:r w:rsidRPr="00B01392">
        <w:t>Pratham Kaushik, Eshika Jain, Kanwar Partap</w:t>
      </w:r>
    </w:p>
    <w:p w14:paraId="53A8A972" w14:textId="77777777" w:rsidR="000B6E38" w:rsidRPr="00B01392" w:rsidRDefault="005B2B73" w:rsidP="00B01392">
      <w:pPr>
        <w:jc w:val="both"/>
      </w:pPr>
      <w:r w:rsidRPr="00B01392">
        <w:t>Singh Gill, Deepak Upadhyay, and Swati Devilal,</w:t>
      </w:r>
    </w:p>
    <w:p w14:paraId="08796258" w14:textId="77777777" w:rsidR="000B6E38" w:rsidRPr="00B01392" w:rsidRDefault="005B2B73" w:rsidP="00B01392">
      <w:pPr>
        <w:jc w:val="both"/>
        <w:rPr>
          <w:lang w:val="en-GB"/>
        </w:rPr>
      </w:pPr>
      <w:r w:rsidRPr="00B01392">
        <w:t>“</w:t>
      </w:r>
      <w:proofErr w:type="spellStart"/>
      <w:proofErr w:type="gramStart"/>
      <w:r w:rsidRPr="00B01392">
        <w:rPr>
          <w:lang w:val="en-GB"/>
        </w:rPr>
        <w:t>Eahancing</w:t>
      </w:r>
      <w:proofErr w:type="spellEnd"/>
      <w:r w:rsidRPr="00B01392">
        <w:rPr>
          <w:lang w:val="en-GB"/>
        </w:rPr>
        <w:t xml:space="preserve"> </w:t>
      </w:r>
      <w:r w:rsidRPr="00B01392">
        <w:t xml:space="preserve"> Mental</w:t>
      </w:r>
      <w:proofErr w:type="gramEnd"/>
      <w:r w:rsidRPr="00B01392">
        <w:t xml:space="preserve"> Health Prediction by </w:t>
      </w:r>
      <w:r w:rsidRPr="00B01392">
        <w:rPr>
          <w:lang w:val="en-GB"/>
        </w:rPr>
        <w:t>optimizing</w:t>
      </w:r>
    </w:p>
    <w:p w14:paraId="33BE7AF9" w14:textId="77777777" w:rsidR="000B6E38" w:rsidRPr="00B01392" w:rsidRDefault="005B2B73" w:rsidP="00B01392">
      <w:pPr>
        <w:jc w:val="both"/>
      </w:pPr>
      <w:r w:rsidRPr="00B01392">
        <w:t>Tuning Decision Classifier Parameters for</w:t>
      </w:r>
    </w:p>
    <w:p w14:paraId="2D80745B" w14:textId="77777777" w:rsidR="000B6E38" w:rsidRPr="00B01392" w:rsidRDefault="005B2B73" w:rsidP="00B01392">
      <w:pPr>
        <w:jc w:val="both"/>
      </w:pPr>
      <w:r w:rsidRPr="00B01392">
        <w:rPr>
          <w:lang w:val="en-GB"/>
        </w:rPr>
        <w:t>more</w:t>
      </w:r>
      <w:r w:rsidRPr="00B01392">
        <w:t xml:space="preserve"> Accuracy,”</w:t>
      </w:r>
    </w:p>
    <w:p w14:paraId="33FC8EFE" w14:textId="77777777" w:rsidR="000B6E38" w:rsidRPr="00B01392" w:rsidRDefault="005B2B73" w:rsidP="00B01392">
      <w:pPr>
        <w:jc w:val="both"/>
        <w:rPr>
          <w:i/>
        </w:rPr>
      </w:pPr>
      <w:r w:rsidRPr="00B01392">
        <w:rPr>
          <w:i/>
        </w:rPr>
        <w:t xml:space="preserve">Proceedings </w:t>
      </w:r>
      <w:proofErr w:type="gramStart"/>
      <w:r w:rsidRPr="00B01392">
        <w:rPr>
          <w:i/>
        </w:rPr>
        <w:t xml:space="preserve">of </w:t>
      </w:r>
      <w:r w:rsidRPr="00B01392">
        <w:rPr>
          <w:i/>
          <w:lang w:val="en-GB"/>
        </w:rPr>
        <w:t xml:space="preserve"> the</w:t>
      </w:r>
      <w:proofErr w:type="gramEnd"/>
      <w:r w:rsidRPr="00B01392">
        <w:rPr>
          <w:i/>
          <w:lang w:val="en-GB"/>
        </w:rPr>
        <w:t xml:space="preserve"> </w:t>
      </w:r>
      <w:r w:rsidRPr="00B01392">
        <w:rPr>
          <w:i/>
        </w:rPr>
        <w:t>2nd International Conference on</w:t>
      </w:r>
    </w:p>
    <w:p w14:paraId="7B066822" w14:textId="77777777" w:rsidR="000B6E38" w:rsidRPr="00B01392" w:rsidRDefault="005B2B73" w:rsidP="00B01392">
      <w:pPr>
        <w:jc w:val="both"/>
        <w:rPr>
          <w:i/>
        </w:rPr>
      </w:pPr>
      <w:r w:rsidRPr="00B01392">
        <w:rPr>
          <w:i/>
        </w:rPr>
        <w:t>Sustainable Computing and Smart Systems</w:t>
      </w:r>
    </w:p>
    <w:p w14:paraId="3FD5D397" w14:textId="77777777" w:rsidR="000B6E38" w:rsidRPr="00B01392" w:rsidRDefault="005B2B73" w:rsidP="00B01392">
      <w:pPr>
        <w:jc w:val="both"/>
      </w:pPr>
      <w:r w:rsidRPr="00B01392">
        <w:rPr>
          <w:i/>
        </w:rPr>
        <w:t>(ICSCSS 2024)</w:t>
      </w:r>
      <w:r w:rsidRPr="00B01392">
        <w:t>,</w:t>
      </w:r>
    </w:p>
    <w:p w14:paraId="09232FC9" w14:textId="77777777" w:rsidR="000B6E38" w:rsidRPr="00B01392" w:rsidRDefault="005B2B73" w:rsidP="00B01392">
      <w:pPr>
        <w:jc w:val="both"/>
      </w:pPr>
      <w:r w:rsidRPr="00B01392">
        <w:t>IEEE, pp. 935–940, 2024.</w:t>
      </w:r>
    </w:p>
    <w:p w14:paraId="25ECE306" w14:textId="77777777" w:rsidR="000B6E38" w:rsidRPr="00B01392" w:rsidRDefault="005B2B73" w:rsidP="00B01392">
      <w:pPr>
        <w:jc w:val="both"/>
      </w:pPr>
      <w:r w:rsidRPr="00B01392">
        <w:t>DOI: 10.1109/ICSCSS60660.2024.10625480</w:t>
      </w:r>
    </w:p>
    <w:p w14:paraId="0BCE2F14" w14:textId="77777777" w:rsidR="000B6E38" w:rsidRPr="00B01392" w:rsidRDefault="000B6E38" w:rsidP="00B01392">
      <w:pPr>
        <w:jc w:val="both"/>
      </w:pPr>
    </w:p>
    <w:p w14:paraId="7FF0DA31" w14:textId="77777777" w:rsidR="000B6E38" w:rsidRPr="00B01392" w:rsidRDefault="005B2B73" w:rsidP="00B01392">
      <w:pPr>
        <w:numPr>
          <w:ilvl w:val="0"/>
          <w:numId w:val="2"/>
        </w:numPr>
        <w:jc w:val="both"/>
      </w:pPr>
      <w:r w:rsidRPr="00B01392">
        <w:t xml:space="preserve"> Sangita Maybhate, Subodh Deogade, Shivam</w:t>
      </w:r>
    </w:p>
    <w:p w14:paraId="55EF9863" w14:textId="77777777" w:rsidR="000B6E38" w:rsidRPr="00B01392" w:rsidRDefault="005B2B73" w:rsidP="00B01392">
      <w:pPr>
        <w:jc w:val="both"/>
      </w:pPr>
      <w:r w:rsidRPr="00B01392">
        <w:t>Sinap, Tanmay Mali, and Unnati Shendge,</w:t>
      </w:r>
    </w:p>
    <w:p w14:paraId="63B60147" w14:textId="77777777" w:rsidR="000B6E38" w:rsidRPr="00B01392" w:rsidRDefault="005B2B73" w:rsidP="00B01392">
      <w:pPr>
        <w:jc w:val="both"/>
      </w:pPr>
      <w:r w:rsidRPr="00B01392">
        <w:t>“Bliss Bot</w:t>
      </w:r>
      <w:r w:rsidRPr="00B01392">
        <w:rPr>
          <w:lang w:val="en-GB"/>
        </w:rPr>
        <w:t>:</w:t>
      </w:r>
      <w:r w:rsidRPr="00B01392">
        <w:t xml:space="preserve"> Mental Health Chatbot,”</w:t>
      </w:r>
    </w:p>
    <w:p w14:paraId="585BEF89" w14:textId="77777777" w:rsidR="000B6E38" w:rsidRPr="00B01392" w:rsidRDefault="005B2B73" w:rsidP="00B01392">
      <w:pPr>
        <w:jc w:val="both"/>
        <w:rPr>
          <w:i/>
        </w:rPr>
      </w:pPr>
      <w:r w:rsidRPr="00B01392">
        <w:rPr>
          <w:i/>
        </w:rPr>
        <w:t>IEEE Region 10 Symposium (TENSYMP 2024),</w:t>
      </w:r>
    </w:p>
    <w:p w14:paraId="5A014671" w14:textId="77777777" w:rsidR="000B6E38" w:rsidRPr="00B01392" w:rsidRDefault="005B2B73" w:rsidP="00B01392">
      <w:pPr>
        <w:jc w:val="both"/>
      </w:pPr>
      <w:r w:rsidRPr="00B01392">
        <w:rPr>
          <w:i/>
        </w:rPr>
        <w:t xml:space="preserve">IEEE </w:t>
      </w:r>
      <w:r w:rsidRPr="00B01392">
        <w:t>2024.</w:t>
      </w:r>
    </w:p>
    <w:p w14:paraId="7DF83790" w14:textId="77777777" w:rsidR="000B6E38" w:rsidRPr="00B01392" w:rsidRDefault="005B2B73" w:rsidP="00B01392">
      <w:pPr>
        <w:jc w:val="both"/>
      </w:pPr>
      <w:r w:rsidRPr="00B01392">
        <w:t>DOI: 10.1109/TENSYMP61132.2024.107523.</w:t>
      </w:r>
    </w:p>
    <w:p w14:paraId="36787956" w14:textId="77777777" w:rsidR="000B6E38" w:rsidRPr="00B01392" w:rsidRDefault="000B6E38" w:rsidP="00B01392">
      <w:pPr>
        <w:jc w:val="both"/>
      </w:pPr>
    </w:p>
    <w:p w14:paraId="46D3B2FB" w14:textId="77777777" w:rsidR="000B6E38" w:rsidRPr="00B01392" w:rsidRDefault="005B2B73" w:rsidP="00B01392">
      <w:pPr>
        <w:numPr>
          <w:ilvl w:val="0"/>
          <w:numId w:val="2"/>
        </w:numPr>
        <w:jc w:val="both"/>
      </w:pPr>
      <w:r w:rsidRPr="00B01392">
        <w:t xml:space="preserve"> Jaya Bhaduri R, Aadesh Vijayaraghavan, Ajay</w:t>
      </w:r>
    </w:p>
    <w:p w14:paraId="42861FC0" w14:textId="77777777" w:rsidR="000B6E38" w:rsidRPr="00B01392" w:rsidRDefault="005B2B73" w:rsidP="00B01392">
      <w:pPr>
        <w:jc w:val="both"/>
      </w:pPr>
      <w:r w:rsidRPr="00B01392">
        <w:lastRenderedPageBreak/>
        <w:t>Karthik R, Cheralathan G, and Sai Sailesh S, “AI</w:t>
      </w:r>
    </w:p>
    <w:p w14:paraId="2E7CD70D" w14:textId="77777777" w:rsidR="000B6E38" w:rsidRPr="00B01392" w:rsidRDefault="005B2B73" w:rsidP="00B01392">
      <w:pPr>
        <w:jc w:val="both"/>
      </w:pPr>
      <w:r w:rsidRPr="00B01392">
        <w:t>Powered Chatbot for Mental Health Treatment,”</w:t>
      </w:r>
    </w:p>
    <w:p w14:paraId="0652E073" w14:textId="77777777" w:rsidR="000B6E38" w:rsidRPr="00B01392" w:rsidRDefault="005B2B73" w:rsidP="00B01392">
      <w:pPr>
        <w:jc w:val="both"/>
        <w:rPr>
          <w:i/>
        </w:rPr>
      </w:pPr>
      <w:r w:rsidRPr="00B01392">
        <w:rPr>
          <w:i/>
        </w:rPr>
        <w:t>2024 First International Conference on</w:t>
      </w:r>
    </w:p>
    <w:p w14:paraId="34793D45" w14:textId="77777777" w:rsidR="000B6E38" w:rsidRPr="00B01392" w:rsidRDefault="005B2B73" w:rsidP="00B01392">
      <w:pPr>
        <w:jc w:val="both"/>
        <w:rPr>
          <w:i/>
        </w:rPr>
      </w:pPr>
      <w:r w:rsidRPr="00B01392">
        <w:rPr>
          <w:i/>
        </w:rPr>
        <w:t>Technological Innovations and Advance</w:t>
      </w:r>
    </w:p>
    <w:p w14:paraId="2A306153" w14:textId="77777777" w:rsidR="000B6E38" w:rsidRPr="00B01392" w:rsidRDefault="005B2B73" w:rsidP="00B01392">
      <w:pPr>
        <w:jc w:val="both"/>
      </w:pPr>
      <w:r w:rsidRPr="00B01392">
        <w:rPr>
          <w:i/>
        </w:rPr>
        <w:t>Computing (TIACOMP)</w:t>
      </w:r>
      <w:r w:rsidRPr="00B01392">
        <w:t>,</w:t>
      </w:r>
    </w:p>
    <w:p w14:paraId="1D127E27" w14:textId="77777777" w:rsidR="000B6E38" w:rsidRPr="00B01392" w:rsidRDefault="005B2B73" w:rsidP="00B01392">
      <w:pPr>
        <w:jc w:val="both"/>
      </w:pPr>
      <w:r w:rsidRPr="00B01392">
        <w:t>IEEE, pp. 168–175, 2024.</w:t>
      </w:r>
    </w:p>
    <w:p w14:paraId="697E5F34" w14:textId="77777777" w:rsidR="000B6E38" w:rsidRPr="00B01392" w:rsidRDefault="005B2B73" w:rsidP="00B01392">
      <w:pPr>
        <w:jc w:val="both"/>
      </w:pPr>
      <w:r w:rsidRPr="00B01392">
        <w:t>DOI: 10.1109/TIACOMP64125.2024.00037</w:t>
      </w:r>
    </w:p>
    <w:p w14:paraId="30174135" w14:textId="77777777" w:rsidR="000B6E38" w:rsidRPr="00B01392" w:rsidRDefault="000B6E38" w:rsidP="00B01392">
      <w:pPr>
        <w:jc w:val="both"/>
      </w:pPr>
    </w:p>
    <w:p w14:paraId="072D56A3" w14:textId="77777777" w:rsidR="000B6E38" w:rsidRPr="00B01392" w:rsidRDefault="005B2B73" w:rsidP="00B01392">
      <w:pPr>
        <w:numPr>
          <w:ilvl w:val="0"/>
          <w:numId w:val="2"/>
        </w:numPr>
        <w:jc w:val="both"/>
      </w:pPr>
      <w:r w:rsidRPr="00B01392">
        <w:t xml:space="preserve"> Banu Priya Parthiban, R. Subash, Lakshmi G., and Ashwini A.,</w:t>
      </w:r>
    </w:p>
    <w:p w14:paraId="71617085" w14:textId="77777777" w:rsidR="000B6E38" w:rsidRPr="00B01392" w:rsidRDefault="005B2B73" w:rsidP="00B01392">
      <w:pPr>
        <w:jc w:val="both"/>
      </w:pPr>
      <w:r w:rsidRPr="00B01392">
        <w:t>“AI based Mental Health Assisted Chatbot</w:t>
      </w:r>
    </w:p>
    <w:p w14:paraId="42269F31" w14:textId="77777777" w:rsidR="000B6E38" w:rsidRPr="00B01392" w:rsidRDefault="005B2B73" w:rsidP="00B01392">
      <w:pPr>
        <w:jc w:val="both"/>
      </w:pPr>
      <w:r w:rsidRPr="00B01392">
        <w:t>System,”</w:t>
      </w:r>
      <w:r w:rsidRPr="00B01392">
        <w:rPr>
          <w:i/>
        </w:rPr>
        <w:t xml:space="preserve">2024 International Conference on Power, </w:t>
      </w:r>
      <w:proofErr w:type="spellStart"/>
      <w:proofErr w:type="gramStart"/>
      <w:r w:rsidRPr="00B01392">
        <w:rPr>
          <w:i/>
        </w:rPr>
        <w:t>Energy,Control</w:t>
      </w:r>
      <w:proofErr w:type="spellEnd"/>
      <w:proofErr w:type="gramEnd"/>
      <w:r w:rsidRPr="00B01392">
        <w:rPr>
          <w:i/>
        </w:rPr>
        <w:t xml:space="preserve"> and Transmission Systems (ICPECTS)</w:t>
      </w:r>
      <w:r w:rsidRPr="00B01392">
        <w:t>,</w:t>
      </w:r>
    </w:p>
    <w:p w14:paraId="5EB604D3" w14:textId="77777777" w:rsidR="000B6E38" w:rsidRPr="00B01392" w:rsidRDefault="005B2B73" w:rsidP="00B01392">
      <w:pPr>
        <w:jc w:val="both"/>
      </w:pPr>
      <w:r w:rsidRPr="00B01392">
        <w:t>IEEE, pp. 1–7, 2024.</w:t>
      </w:r>
    </w:p>
    <w:p w14:paraId="07E3ED52" w14:textId="77777777" w:rsidR="000B6E38" w:rsidRPr="00B01392" w:rsidRDefault="005B2B73" w:rsidP="00B01392">
      <w:pPr>
        <w:jc w:val="both"/>
      </w:pPr>
      <w:r w:rsidRPr="00B01392">
        <w:t>DOI: 10.1109/ICPECTS62210.2024.10780017</w:t>
      </w:r>
    </w:p>
    <w:p w14:paraId="4E140E06" w14:textId="77777777" w:rsidR="000B6E38" w:rsidRPr="00B01392" w:rsidRDefault="000B6E38" w:rsidP="00B01392">
      <w:pPr>
        <w:jc w:val="both"/>
      </w:pPr>
    </w:p>
    <w:p w14:paraId="726ACE99" w14:textId="77777777" w:rsidR="000B6E38" w:rsidRPr="00B01392" w:rsidRDefault="005B2B73" w:rsidP="00B01392">
      <w:pPr>
        <w:numPr>
          <w:ilvl w:val="0"/>
          <w:numId w:val="2"/>
        </w:numPr>
        <w:jc w:val="both"/>
      </w:pPr>
      <w:r w:rsidRPr="00B01392">
        <w:t>Sadia Siddique and Fatimah Alsayoud,</w:t>
      </w:r>
    </w:p>
    <w:p w14:paraId="0684BC4C" w14:textId="77777777" w:rsidR="000B6E38" w:rsidRPr="00B01392" w:rsidRDefault="005B2B73" w:rsidP="00B01392">
      <w:pPr>
        <w:jc w:val="both"/>
      </w:pPr>
      <w:r w:rsidRPr="00B01392">
        <w:t>“Multi-Tiered RAG-Based Chatbot for Mental</w:t>
      </w:r>
    </w:p>
    <w:p w14:paraId="2D3854B3" w14:textId="77777777" w:rsidR="000B6E38" w:rsidRPr="00B01392" w:rsidRDefault="005B2B73" w:rsidP="00B01392">
      <w:pPr>
        <w:jc w:val="both"/>
      </w:pPr>
      <w:r w:rsidRPr="00B01392">
        <w:t>Health Support,”</w:t>
      </w:r>
      <w:r w:rsidRPr="00B01392">
        <w:rPr>
          <w:i/>
        </w:rPr>
        <w:t>2025 Eighth International Women in Data</w:t>
      </w:r>
    </w:p>
    <w:p w14:paraId="65162D7E" w14:textId="77777777" w:rsidR="000B6E38" w:rsidRPr="00B01392" w:rsidRDefault="005B2B73" w:rsidP="00B01392">
      <w:pPr>
        <w:jc w:val="both"/>
        <w:rPr>
          <w:i/>
        </w:rPr>
      </w:pPr>
      <w:r w:rsidRPr="00B01392">
        <w:rPr>
          <w:i/>
        </w:rPr>
        <w:t>Science Conference at Prince Sultan University</w:t>
      </w:r>
    </w:p>
    <w:p w14:paraId="1EDC2C24" w14:textId="77777777" w:rsidR="000B6E38" w:rsidRPr="00B01392" w:rsidRDefault="005B2B73" w:rsidP="00B01392">
      <w:pPr>
        <w:jc w:val="both"/>
      </w:pPr>
      <w:r w:rsidRPr="00B01392">
        <w:rPr>
          <w:i/>
        </w:rPr>
        <w:t>(</w:t>
      </w:r>
      <w:proofErr w:type="spellStart"/>
      <w:r w:rsidRPr="00B01392">
        <w:rPr>
          <w:i/>
        </w:rPr>
        <w:t>WiDS</w:t>
      </w:r>
      <w:proofErr w:type="spellEnd"/>
      <w:r w:rsidRPr="00B01392">
        <w:rPr>
          <w:i/>
        </w:rPr>
        <w:t xml:space="preserve"> PSU)</w:t>
      </w:r>
      <w:r w:rsidRPr="00B01392">
        <w:t>,</w:t>
      </w:r>
    </w:p>
    <w:p w14:paraId="7F963418" w14:textId="77777777" w:rsidR="000B6E38" w:rsidRPr="00B01392" w:rsidRDefault="005B2B73" w:rsidP="00B01392">
      <w:pPr>
        <w:jc w:val="both"/>
      </w:pPr>
      <w:r w:rsidRPr="00B01392">
        <w:t>IEEE, pp. 157–165, 2025.</w:t>
      </w:r>
    </w:p>
    <w:p w14:paraId="405986D0" w14:textId="77777777" w:rsidR="000B6E38" w:rsidRPr="00B01392" w:rsidRDefault="005B2B73" w:rsidP="00B01392">
      <w:pPr>
        <w:jc w:val="both"/>
      </w:pPr>
      <w:r w:rsidRPr="00B01392">
        <w:t>DOI: 10.1109/WiDS-PSU64963.2025.00041</w:t>
      </w:r>
    </w:p>
    <w:p w14:paraId="4595AA69" w14:textId="77777777" w:rsidR="000B6E38" w:rsidRPr="00B01392" w:rsidRDefault="000B6E38" w:rsidP="00B01392">
      <w:pPr>
        <w:jc w:val="both"/>
      </w:pPr>
    </w:p>
    <w:p w14:paraId="19B7579D" w14:textId="77777777" w:rsidR="000B6E38" w:rsidRPr="00B01392" w:rsidRDefault="005B2B73" w:rsidP="00B01392">
      <w:pPr>
        <w:numPr>
          <w:ilvl w:val="0"/>
          <w:numId w:val="2"/>
        </w:numPr>
        <w:jc w:val="both"/>
      </w:pPr>
      <w:r w:rsidRPr="00B01392">
        <w:t xml:space="preserve"> Uday Bhave, Mhatre Mrunmayee Narendra, Joshi</w:t>
      </w:r>
    </w:p>
    <w:p w14:paraId="29A8D0DE" w14:textId="77777777" w:rsidR="000B6E38" w:rsidRPr="00B01392" w:rsidRDefault="005B2B73" w:rsidP="00B01392">
      <w:pPr>
        <w:jc w:val="both"/>
      </w:pPr>
      <w:r w:rsidRPr="00B01392">
        <w:t>Akshata Suhas, Desai Jaini Bhadresh, and Roran</w:t>
      </w:r>
    </w:p>
    <w:p w14:paraId="4C619C48" w14:textId="77777777" w:rsidR="000B6E38" w:rsidRPr="00B01392" w:rsidRDefault="005B2B73" w:rsidP="00B01392">
      <w:pPr>
        <w:jc w:val="both"/>
      </w:pPr>
      <w:r w:rsidRPr="00B01392">
        <w:t>Rajeshwari Ajit, "Mind Well Solace: Your Mental</w:t>
      </w:r>
    </w:p>
    <w:p w14:paraId="57B54282" w14:textId="77777777" w:rsidR="000B6E38" w:rsidRPr="00B01392" w:rsidRDefault="005B2B73" w:rsidP="00B01392">
      <w:pPr>
        <w:jc w:val="both"/>
      </w:pPr>
      <w:r w:rsidRPr="00B01392">
        <w:t>Health Companion,”</w:t>
      </w:r>
    </w:p>
    <w:p w14:paraId="5FC55296" w14:textId="77777777" w:rsidR="000B6E38" w:rsidRPr="00B01392" w:rsidRDefault="005B2B73" w:rsidP="00B01392">
      <w:pPr>
        <w:jc w:val="both"/>
        <w:rPr>
          <w:i/>
        </w:rPr>
      </w:pPr>
      <w:r w:rsidRPr="00B01392">
        <w:rPr>
          <w:i/>
        </w:rPr>
        <w:t>2024 4th Asian Conference on Innovation in</w:t>
      </w:r>
    </w:p>
    <w:p w14:paraId="2FFE2AC5" w14:textId="77777777" w:rsidR="000B6E38" w:rsidRPr="00B01392" w:rsidRDefault="005B2B73" w:rsidP="00B01392">
      <w:pPr>
        <w:jc w:val="both"/>
      </w:pPr>
      <w:r w:rsidRPr="00B01392">
        <w:rPr>
          <w:i/>
        </w:rPr>
        <w:t>Technology (ASIANCON)</w:t>
      </w:r>
      <w:r w:rsidRPr="00B01392">
        <w:t>, Pune, India, Aug. 23–</w:t>
      </w:r>
    </w:p>
    <w:p w14:paraId="44BB9F15" w14:textId="77777777" w:rsidR="000B6E38" w:rsidRPr="00B01392" w:rsidRDefault="005B2B73" w:rsidP="00B01392">
      <w:pPr>
        <w:jc w:val="both"/>
      </w:pPr>
      <w:r w:rsidRPr="00B01392">
        <w:t>25, 2024.</w:t>
      </w:r>
    </w:p>
    <w:p w14:paraId="6CD2C876" w14:textId="77777777" w:rsidR="000B6E38" w:rsidRPr="00B01392" w:rsidRDefault="005B2B73" w:rsidP="00B01392">
      <w:pPr>
        <w:jc w:val="both"/>
      </w:pPr>
      <w:r w:rsidRPr="00B01392">
        <w:t>IEEE, pp. 1–8, 20</w:t>
      </w:r>
      <w:r w:rsidRPr="00B01392">
        <w:rPr>
          <w:lang w:val="en-GB"/>
        </w:rPr>
        <w:t>24</w:t>
      </w:r>
      <w:r w:rsidRPr="00B01392">
        <w:t>.</w:t>
      </w:r>
    </w:p>
    <w:p w14:paraId="6D613CEB" w14:textId="77777777" w:rsidR="000B6E38" w:rsidRPr="00B01392" w:rsidRDefault="005B2B73" w:rsidP="00B01392">
      <w:pPr>
        <w:jc w:val="both"/>
      </w:pPr>
      <w:r w:rsidRPr="00B01392">
        <w:t>DOI:10.1109/ASIANCON62057.2024.10837922</w:t>
      </w:r>
    </w:p>
    <w:p w14:paraId="466AEC7F" w14:textId="77777777" w:rsidR="000B6E38" w:rsidRPr="00B01392" w:rsidRDefault="000B6E38" w:rsidP="00B01392">
      <w:pPr>
        <w:jc w:val="both"/>
      </w:pPr>
    </w:p>
    <w:p w14:paraId="0EFF97FC" w14:textId="77777777" w:rsidR="000B6E38" w:rsidRPr="00B01392" w:rsidRDefault="005B2B73" w:rsidP="00B01392">
      <w:pPr>
        <w:numPr>
          <w:ilvl w:val="0"/>
          <w:numId w:val="2"/>
        </w:numPr>
        <w:jc w:val="both"/>
      </w:pPr>
      <w:r w:rsidRPr="00B01392">
        <w:t xml:space="preserve">B. L. Cook, A. M. </w:t>
      </w:r>
      <w:proofErr w:type="spellStart"/>
      <w:r w:rsidRPr="00B01392">
        <w:t>Progovac</w:t>
      </w:r>
      <w:proofErr w:type="spellEnd"/>
      <w:r w:rsidRPr="00B01392">
        <w:t>, P. Chen, B. Mullin,</w:t>
      </w:r>
    </w:p>
    <w:p w14:paraId="7E765BD6" w14:textId="77777777" w:rsidR="000B6E38" w:rsidRPr="00B01392" w:rsidRDefault="005B2B73" w:rsidP="00B01392">
      <w:pPr>
        <w:jc w:val="both"/>
      </w:pPr>
      <w:r w:rsidRPr="00B01392">
        <w:t>S. Hou, and E. Baca-Garcia, “Novel use of natural</w:t>
      </w:r>
    </w:p>
    <w:p w14:paraId="1DAE10EA" w14:textId="77777777" w:rsidR="000B6E38" w:rsidRPr="00B01392" w:rsidRDefault="005B2B73" w:rsidP="00B01392">
      <w:pPr>
        <w:jc w:val="both"/>
      </w:pPr>
      <w:r w:rsidRPr="00B01392">
        <w:t>language processing (NLP) to predict suicidal</w:t>
      </w:r>
    </w:p>
    <w:p w14:paraId="39CB9156" w14:textId="77777777" w:rsidR="000B6E38" w:rsidRPr="00B01392" w:rsidRDefault="005B2B73" w:rsidP="00B01392">
      <w:pPr>
        <w:jc w:val="both"/>
      </w:pPr>
      <w:r w:rsidRPr="00B01392">
        <w:t>ideation and psychiatric symptoms in a text-based</w:t>
      </w:r>
    </w:p>
    <w:p w14:paraId="51937026" w14:textId="77777777" w:rsidR="000B6E38" w:rsidRPr="00B01392" w:rsidRDefault="005B2B73" w:rsidP="00B01392">
      <w:pPr>
        <w:jc w:val="both"/>
        <w:rPr>
          <w:i/>
        </w:rPr>
      </w:pPr>
      <w:r w:rsidRPr="00B01392">
        <w:t>mental health intervention in Madrid,</w:t>
      </w:r>
      <w:r w:rsidRPr="00B01392">
        <w:rPr>
          <w:lang w:val="en-GB"/>
        </w:rPr>
        <w:t>”</w:t>
      </w:r>
      <w:r w:rsidRPr="00B01392">
        <w:t xml:space="preserve"> </w:t>
      </w:r>
      <w:r w:rsidRPr="00B01392">
        <w:rPr>
          <w:i/>
        </w:rPr>
        <w:t>Comput.</w:t>
      </w:r>
    </w:p>
    <w:p w14:paraId="20424ED4" w14:textId="77777777" w:rsidR="000B6E38" w:rsidRPr="00B01392" w:rsidRDefault="005B2B73" w:rsidP="00B01392">
      <w:pPr>
        <w:jc w:val="both"/>
      </w:pPr>
      <w:r w:rsidRPr="00B01392">
        <w:rPr>
          <w:i/>
        </w:rPr>
        <w:t>Math. Methods Med.</w:t>
      </w:r>
      <w:r w:rsidRPr="00B01392">
        <w:t>, vol. 2016, no. 1, p. 8708434,</w:t>
      </w:r>
    </w:p>
    <w:p w14:paraId="2AD6D982" w14:textId="77777777" w:rsidR="000B6E38" w:rsidRPr="00B01392" w:rsidRDefault="005B2B73" w:rsidP="00B01392">
      <w:pPr>
        <w:jc w:val="both"/>
      </w:pPr>
      <w:r w:rsidRPr="00B01392">
        <w:t xml:space="preserve">2016. </w:t>
      </w:r>
      <w:proofErr w:type="spellStart"/>
      <w:r w:rsidRPr="00B01392">
        <w:t>doi</w:t>
      </w:r>
      <w:proofErr w:type="spellEnd"/>
      <w:r w:rsidRPr="00B01392">
        <w:t>: 10.1155/2016/8708434</w:t>
      </w:r>
    </w:p>
    <w:p w14:paraId="0F631670" w14:textId="77777777" w:rsidR="000B6E38" w:rsidRPr="00B01392" w:rsidRDefault="005B2B73" w:rsidP="00B01392">
      <w:pPr>
        <w:jc w:val="both"/>
      </w:pPr>
      <w:r w:rsidRPr="00B01392">
        <w:t>F. A. Acheampong, H. Nunoo-Mensah, and W.</w:t>
      </w:r>
    </w:p>
    <w:p w14:paraId="676081BB" w14:textId="77777777" w:rsidR="000B6E38" w:rsidRPr="00B01392" w:rsidRDefault="005B2B73" w:rsidP="00B01392">
      <w:pPr>
        <w:jc w:val="both"/>
      </w:pPr>
      <w:r w:rsidRPr="00B01392">
        <w:t>Chen, “Transformer models for text-based emotion</w:t>
      </w:r>
    </w:p>
    <w:p w14:paraId="7C5DC1DD" w14:textId="77777777" w:rsidR="000B6E38" w:rsidRPr="00B01392" w:rsidRDefault="005B2B73" w:rsidP="00B01392">
      <w:pPr>
        <w:jc w:val="both"/>
      </w:pPr>
      <w:r w:rsidRPr="00B01392">
        <w:t>detection: a review of BERT-based approaches,”</w:t>
      </w:r>
    </w:p>
    <w:p w14:paraId="33E340CF" w14:textId="77777777" w:rsidR="000B6E38" w:rsidRPr="00B01392" w:rsidRDefault="005B2B73" w:rsidP="00B01392">
      <w:pPr>
        <w:jc w:val="both"/>
      </w:pPr>
      <w:proofErr w:type="spellStart"/>
      <w:r w:rsidRPr="00B01392">
        <w:rPr>
          <w:i/>
        </w:rPr>
        <w:t>Artif</w:t>
      </w:r>
      <w:proofErr w:type="spellEnd"/>
      <w:r w:rsidRPr="00B01392">
        <w:rPr>
          <w:i/>
        </w:rPr>
        <w:t xml:space="preserve">. </w:t>
      </w:r>
      <w:proofErr w:type="spellStart"/>
      <w:r w:rsidRPr="00B01392">
        <w:rPr>
          <w:i/>
        </w:rPr>
        <w:t>Intell</w:t>
      </w:r>
      <w:proofErr w:type="spellEnd"/>
      <w:r w:rsidRPr="00B01392">
        <w:rPr>
          <w:i/>
        </w:rPr>
        <w:t>. Rev.</w:t>
      </w:r>
      <w:r w:rsidRPr="00B01392">
        <w:t>, vol. 54, no. 8, pp. 5789–5829,</w:t>
      </w:r>
    </w:p>
    <w:p w14:paraId="303A130D" w14:textId="77777777" w:rsidR="000B6E38" w:rsidRPr="00B01392" w:rsidRDefault="005B2B73" w:rsidP="00B01392">
      <w:pPr>
        <w:jc w:val="both"/>
      </w:pPr>
      <w:r w:rsidRPr="00B01392">
        <w:t xml:space="preserve">2021. </w:t>
      </w:r>
      <w:proofErr w:type="spellStart"/>
      <w:r w:rsidRPr="00B01392">
        <w:t>doi</w:t>
      </w:r>
      <w:proofErr w:type="spellEnd"/>
      <w:r w:rsidRPr="00B01392">
        <w:t>: 10.1007/s10462-021-09958-3</w:t>
      </w:r>
    </w:p>
    <w:p w14:paraId="13331A10" w14:textId="77777777" w:rsidR="000B6E38" w:rsidRPr="00B01392" w:rsidRDefault="000B6E38" w:rsidP="00B01392">
      <w:pPr>
        <w:jc w:val="both"/>
      </w:pPr>
    </w:p>
    <w:p w14:paraId="2A7BA092" w14:textId="77777777" w:rsidR="000B6E38" w:rsidRPr="00B01392" w:rsidRDefault="005B2B73" w:rsidP="00B01392">
      <w:pPr>
        <w:numPr>
          <w:ilvl w:val="0"/>
          <w:numId w:val="2"/>
        </w:numPr>
        <w:jc w:val="both"/>
      </w:pPr>
      <w:r w:rsidRPr="00B01392">
        <w:t xml:space="preserve">B. L. Cook, A. M. </w:t>
      </w:r>
      <w:proofErr w:type="spellStart"/>
      <w:r w:rsidRPr="00B01392">
        <w:t>Progovac</w:t>
      </w:r>
      <w:proofErr w:type="spellEnd"/>
      <w:r w:rsidRPr="00B01392">
        <w:t>, P. Chen, B. Mullin,</w:t>
      </w:r>
    </w:p>
    <w:p w14:paraId="63CBC2D3" w14:textId="77777777" w:rsidR="000B6E38" w:rsidRPr="00B01392" w:rsidRDefault="005B2B73" w:rsidP="00B01392">
      <w:pPr>
        <w:jc w:val="both"/>
        <w:rPr>
          <w:sz w:val="12"/>
          <w:szCs w:val="12"/>
        </w:rPr>
      </w:pPr>
      <w:r w:rsidRPr="00B01392">
        <w:t>S. Hou, and E. Baca-Garcia, “Novel use of natural</w:t>
      </w:r>
    </w:p>
    <w:p w14:paraId="1AFE04ED" w14:textId="77777777" w:rsidR="000B6E38" w:rsidRPr="00B01392" w:rsidRDefault="005B2B73" w:rsidP="00B01392">
      <w:pPr>
        <w:jc w:val="both"/>
      </w:pPr>
      <w:r w:rsidRPr="00B01392">
        <w:t>language processing (NLP) to predict suicidal</w:t>
      </w:r>
    </w:p>
    <w:p w14:paraId="1E0FBDA2" w14:textId="77777777" w:rsidR="000B6E38" w:rsidRPr="00B01392" w:rsidRDefault="005B2B73" w:rsidP="00B01392">
      <w:pPr>
        <w:jc w:val="both"/>
      </w:pPr>
      <w:r w:rsidRPr="00B01392">
        <w:t>ideation and psychiatric symptoms in a text-based</w:t>
      </w:r>
    </w:p>
    <w:p w14:paraId="5CEAB8E8" w14:textId="77777777" w:rsidR="000B6E38" w:rsidRPr="00B01392" w:rsidRDefault="005B2B73" w:rsidP="00B01392">
      <w:pPr>
        <w:jc w:val="both"/>
      </w:pPr>
      <w:r w:rsidRPr="00B01392">
        <w:t>mental health intervention in Madrid,”</w:t>
      </w:r>
    </w:p>
    <w:p w14:paraId="33C479F1" w14:textId="77777777" w:rsidR="000B6E38" w:rsidRPr="00B01392" w:rsidRDefault="005B2B73" w:rsidP="00B01392">
      <w:pPr>
        <w:jc w:val="both"/>
        <w:rPr>
          <w:i/>
        </w:rPr>
      </w:pPr>
      <w:r w:rsidRPr="00B01392">
        <w:rPr>
          <w:i/>
        </w:rPr>
        <w:t>Computational and Mathematical Methods in</w:t>
      </w:r>
    </w:p>
    <w:p w14:paraId="1386EE57" w14:textId="77777777" w:rsidR="000B6E38" w:rsidRPr="00B01392" w:rsidRDefault="005B2B73" w:rsidP="00B01392">
      <w:pPr>
        <w:jc w:val="both"/>
      </w:pPr>
      <w:r w:rsidRPr="00B01392">
        <w:rPr>
          <w:i/>
        </w:rPr>
        <w:t>Medicine</w:t>
      </w:r>
      <w:r w:rsidRPr="00B01392">
        <w:t>, vol. 2016, no. 1, pp. 1–8, 2016, Art. no.</w:t>
      </w:r>
    </w:p>
    <w:p w14:paraId="3A7246A3" w14:textId="77777777" w:rsidR="000B6E38" w:rsidRPr="00B01392" w:rsidRDefault="005B2B73" w:rsidP="00B01392">
      <w:pPr>
        <w:jc w:val="both"/>
      </w:pPr>
      <w:r w:rsidRPr="00B01392">
        <w:t xml:space="preserve">8708434, </w:t>
      </w:r>
      <w:proofErr w:type="spellStart"/>
      <w:r w:rsidRPr="00B01392">
        <w:t>doi</w:t>
      </w:r>
      <w:proofErr w:type="spellEnd"/>
      <w:r w:rsidRPr="00B01392">
        <w:t>: 10.1155/2016/8708434.</w:t>
      </w:r>
    </w:p>
    <w:p w14:paraId="4D0CBC8C" w14:textId="77777777" w:rsidR="000B6E38" w:rsidRPr="00B01392" w:rsidRDefault="000B6E38" w:rsidP="00B01392">
      <w:pPr>
        <w:jc w:val="both"/>
      </w:pPr>
    </w:p>
    <w:p w14:paraId="7CAA1ED2" w14:textId="77777777" w:rsidR="000B6E38" w:rsidRPr="00B01392" w:rsidRDefault="005B2B73" w:rsidP="00B01392">
      <w:pPr>
        <w:numPr>
          <w:ilvl w:val="0"/>
          <w:numId w:val="2"/>
        </w:numPr>
        <w:jc w:val="both"/>
      </w:pPr>
      <w:r w:rsidRPr="00B01392">
        <w:t xml:space="preserve"> D. A. Akbar, D. A. D. </w:t>
      </w:r>
      <w:proofErr w:type="spellStart"/>
      <w:r w:rsidRPr="00B01392">
        <w:t>Bewasana</w:t>
      </w:r>
      <w:proofErr w:type="spellEnd"/>
      <w:r w:rsidRPr="00B01392">
        <w:t>, A. Z. Mahfud,</w:t>
      </w:r>
    </w:p>
    <w:p w14:paraId="256D67EF" w14:textId="77777777" w:rsidR="000B6E38" w:rsidRPr="00B01392" w:rsidRDefault="005B2B73" w:rsidP="00B01392">
      <w:pPr>
        <w:jc w:val="both"/>
      </w:pPr>
      <w:r w:rsidRPr="00B01392">
        <w:t>and T. Yulita, “</w:t>
      </w:r>
      <w:proofErr w:type="spellStart"/>
      <w:r w:rsidRPr="00B01392">
        <w:t>InnerCheck</w:t>
      </w:r>
      <w:proofErr w:type="spellEnd"/>
      <w:r w:rsidRPr="00B01392">
        <w:t>: A New Breakthrough</w:t>
      </w:r>
    </w:p>
    <w:p w14:paraId="71390939" w14:textId="77777777" w:rsidR="000B6E38" w:rsidRPr="00B01392" w:rsidRDefault="005B2B73" w:rsidP="00B01392">
      <w:pPr>
        <w:jc w:val="both"/>
        <w:rPr>
          <w:i/>
        </w:rPr>
      </w:pPr>
      <w:r w:rsidRPr="00B01392">
        <w:t xml:space="preserve">for Early Detection of Mental Health,” </w:t>
      </w:r>
      <w:r w:rsidRPr="00B01392">
        <w:rPr>
          <w:i/>
        </w:rPr>
        <w:t>2023 IEEE</w:t>
      </w:r>
    </w:p>
    <w:p w14:paraId="3423C1E6" w14:textId="77777777" w:rsidR="000B6E38" w:rsidRPr="00B01392" w:rsidRDefault="005B2B73" w:rsidP="00B01392">
      <w:pPr>
        <w:jc w:val="both"/>
        <w:rPr>
          <w:i/>
        </w:rPr>
      </w:pPr>
      <w:r w:rsidRPr="00B01392">
        <w:rPr>
          <w:i/>
        </w:rPr>
        <w:t>International Conference on Cryptography,</w:t>
      </w:r>
    </w:p>
    <w:p w14:paraId="5AD26780" w14:textId="77777777" w:rsidR="000B6E38" w:rsidRPr="00B01392" w:rsidRDefault="005B2B73" w:rsidP="00B01392">
      <w:pPr>
        <w:jc w:val="both"/>
      </w:pPr>
      <w:r w:rsidRPr="00B01392">
        <w:rPr>
          <w:i/>
        </w:rPr>
        <w:t>Informatics, and Cybersecurity (</w:t>
      </w:r>
      <w:proofErr w:type="spellStart"/>
      <w:r w:rsidRPr="00B01392">
        <w:rPr>
          <w:i/>
        </w:rPr>
        <w:t>ICoCICs</w:t>
      </w:r>
      <w:proofErr w:type="spellEnd"/>
      <w:r w:rsidRPr="00B01392">
        <w:rPr>
          <w:i/>
        </w:rPr>
        <w:t>)</w:t>
      </w:r>
      <w:r w:rsidRPr="00B01392">
        <w:t>, Bogor,</w:t>
      </w:r>
    </w:p>
    <w:p w14:paraId="54D97643" w14:textId="77777777" w:rsidR="000B6E38" w:rsidRPr="00B01392" w:rsidRDefault="005B2B73" w:rsidP="00B01392">
      <w:pPr>
        <w:jc w:val="both"/>
      </w:pPr>
      <w:r w:rsidRPr="00B01392">
        <w:t xml:space="preserve">Indonesia, 2023, pp. 281–287, </w:t>
      </w:r>
      <w:proofErr w:type="spellStart"/>
      <w:r w:rsidRPr="00B01392">
        <w:t>doi</w:t>
      </w:r>
      <w:proofErr w:type="spellEnd"/>
      <w:r w:rsidRPr="00B01392">
        <w:t>:</w:t>
      </w:r>
    </w:p>
    <w:p w14:paraId="359ABD3C" w14:textId="77777777" w:rsidR="000B6E38" w:rsidRPr="00B01392" w:rsidRDefault="005B2B73" w:rsidP="00B01392">
      <w:pPr>
        <w:jc w:val="both"/>
      </w:pPr>
      <w:r w:rsidRPr="00B01392">
        <w:t>10.1109/ICoCICs58778.2023.10276558.</w:t>
      </w:r>
    </w:p>
    <w:p w14:paraId="0C5A78EC" w14:textId="77777777" w:rsidR="000B6E38" w:rsidRPr="00B01392" w:rsidRDefault="000B6E38" w:rsidP="00B01392">
      <w:pPr>
        <w:jc w:val="both"/>
      </w:pPr>
    </w:p>
    <w:p w14:paraId="05DDAC36" w14:textId="77777777" w:rsidR="000B6E38" w:rsidRPr="00B01392" w:rsidRDefault="005B2B73" w:rsidP="00B01392">
      <w:pPr>
        <w:numPr>
          <w:ilvl w:val="0"/>
          <w:numId w:val="2"/>
        </w:numPr>
        <w:jc w:val="both"/>
      </w:pPr>
      <w:r w:rsidRPr="00B01392">
        <w:t xml:space="preserve">B. U. Sri, V. </w:t>
      </w:r>
      <w:proofErr w:type="spellStart"/>
      <w:r w:rsidRPr="00B01392">
        <w:t>Dasoju</w:t>
      </w:r>
      <w:proofErr w:type="spellEnd"/>
      <w:r w:rsidRPr="00B01392">
        <w:t>, G. J. Avinash, H. K.</w:t>
      </w:r>
    </w:p>
    <w:p w14:paraId="2424491E" w14:textId="77777777" w:rsidR="000B6E38" w:rsidRPr="00B01392" w:rsidRDefault="005B2B73" w:rsidP="00B01392">
      <w:pPr>
        <w:jc w:val="both"/>
      </w:pPr>
      <w:proofErr w:type="spellStart"/>
      <w:r w:rsidRPr="00B01392">
        <w:t>Kokutam</w:t>
      </w:r>
      <w:proofErr w:type="spellEnd"/>
      <w:r w:rsidRPr="00B01392">
        <w:t>, and M. Jilla, “</w:t>
      </w:r>
      <w:proofErr w:type="spellStart"/>
      <w:r w:rsidRPr="00B01392">
        <w:t>SolaceNet</w:t>
      </w:r>
      <w:proofErr w:type="spellEnd"/>
      <w:r w:rsidRPr="00B01392">
        <w:t xml:space="preserve"> – Anonymity</w:t>
      </w:r>
    </w:p>
    <w:p w14:paraId="1F15D1E7" w14:textId="77777777" w:rsidR="000B6E38" w:rsidRPr="00B01392" w:rsidRDefault="005B2B73" w:rsidP="00B01392">
      <w:pPr>
        <w:jc w:val="both"/>
      </w:pPr>
      <w:r w:rsidRPr="00B01392">
        <w:t>Ensured Online Therapy Platform for Overcoming</w:t>
      </w:r>
    </w:p>
    <w:p w14:paraId="232241C4" w14:textId="77777777" w:rsidR="000B6E38" w:rsidRPr="00B01392" w:rsidRDefault="005B2B73" w:rsidP="00B01392">
      <w:pPr>
        <w:jc w:val="both"/>
        <w:rPr>
          <w:i/>
        </w:rPr>
      </w:pPr>
      <w:r w:rsidRPr="00B01392">
        <w:t xml:space="preserve">Barriers in Mental Health Assistance,” </w:t>
      </w:r>
      <w:r w:rsidRPr="00B01392">
        <w:rPr>
          <w:i/>
        </w:rPr>
        <w:t>2024</w:t>
      </w:r>
    </w:p>
    <w:p w14:paraId="7441D48A" w14:textId="77777777" w:rsidR="000B6E38" w:rsidRPr="00B01392" w:rsidRDefault="005B2B73" w:rsidP="00B01392">
      <w:pPr>
        <w:jc w:val="both"/>
        <w:rPr>
          <w:i/>
        </w:rPr>
      </w:pPr>
      <w:r w:rsidRPr="00B01392">
        <w:rPr>
          <w:i/>
        </w:rPr>
        <w:t>International Conference on Advances in Modern</w:t>
      </w:r>
    </w:p>
    <w:p w14:paraId="1C83B842" w14:textId="77777777" w:rsidR="000B6E38" w:rsidRPr="00B01392" w:rsidRDefault="005B2B73" w:rsidP="00B01392">
      <w:pPr>
        <w:jc w:val="both"/>
        <w:rPr>
          <w:i/>
        </w:rPr>
      </w:pPr>
      <w:r w:rsidRPr="00B01392">
        <w:rPr>
          <w:i/>
        </w:rPr>
        <w:t>Age Technologies for Health and Engineering</w:t>
      </w:r>
    </w:p>
    <w:p w14:paraId="044074DA" w14:textId="77777777" w:rsidR="000B6E38" w:rsidRPr="00B01392" w:rsidRDefault="005B2B73" w:rsidP="00B01392">
      <w:pPr>
        <w:jc w:val="both"/>
      </w:pPr>
      <w:r w:rsidRPr="00B01392">
        <w:rPr>
          <w:i/>
        </w:rPr>
        <w:t>Science (AMATHES)</w:t>
      </w:r>
      <w:r w:rsidRPr="00B01392">
        <w:t xml:space="preserve">, 2024, pp. 1–8, </w:t>
      </w:r>
      <w:proofErr w:type="spellStart"/>
      <w:r w:rsidRPr="00B01392">
        <w:t>doi</w:t>
      </w:r>
      <w:proofErr w:type="spellEnd"/>
      <w:r w:rsidRPr="00B01392">
        <w:t>:</w:t>
      </w:r>
    </w:p>
    <w:p w14:paraId="37CF7D80" w14:textId="77777777" w:rsidR="000B6E38" w:rsidRPr="00B01392" w:rsidRDefault="005B2B73" w:rsidP="00B01392">
      <w:pPr>
        <w:jc w:val="both"/>
      </w:pPr>
      <w:r w:rsidRPr="00B01392">
        <w:t>10.1109/AMATHES61652.2024.10582070.</w:t>
      </w:r>
    </w:p>
    <w:p w14:paraId="2E0E7B15" w14:textId="77777777" w:rsidR="000B6E38" w:rsidRPr="00B01392" w:rsidRDefault="000B6E38" w:rsidP="00B01392">
      <w:pPr>
        <w:jc w:val="both"/>
      </w:pPr>
    </w:p>
    <w:p w14:paraId="7C949776" w14:textId="77777777" w:rsidR="000B6E38" w:rsidRPr="00B01392" w:rsidRDefault="005B2B73" w:rsidP="00B01392">
      <w:pPr>
        <w:numPr>
          <w:ilvl w:val="0"/>
          <w:numId w:val="2"/>
        </w:numPr>
        <w:jc w:val="both"/>
      </w:pPr>
      <w:r w:rsidRPr="00B01392">
        <w:t>S. Natania, S. Juliet, and S. Ebenezer, “Real-Time</w:t>
      </w:r>
    </w:p>
    <w:p w14:paraId="6B838AF7" w14:textId="77777777" w:rsidR="000B6E38" w:rsidRPr="00B01392" w:rsidRDefault="005B2B73" w:rsidP="00B01392">
      <w:pPr>
        <w:jc w:val="both"/>
      </w:pPr>
      <w:r w:rsidRPr="00B01392">
        <w:t>Mental Health Prediction Using an AI Chatbot</w:t>
      </w:r>
    </w:p>
    <w:p w14:paraId="307724BC" w14:textId="77777777" w:rsidR="000B6E38" w:rsidRPr="00B01392" w:rsidRDefault="005B2B73" w:rsidP="00B01392">
      <w:pPr>
        <w:jc w:val="both"/>
        <w:rPr>
          <w:i/>
        </w:rPr>
      </w:pPr>
      <w:r w:rsidRPr="00B01392">
        <w:t xml:space="preserve">Powered by SVM,” </w:t>
      </w:r>
      <w:r w:rsidRPr="00B01392">
        <w:rPr>
          <w:i/>
        </w:rPr>
        <w:t>2025 3rd International</w:t>
      </w:r>
    </w:p>
    <w:p w14:paraId="65C915A3" w14:textId="77777777" w:rsidR="000B6E38" w:rsidRPr="00B01392" w:rsidRDefault="005B2B73" w:rsidP="00B01392">
      <w:pPr>
        <w:jc w:val="both"/>
        <w:rPr>
          <w:i/>
        </w:rPr>
      </w:pPr>
      <w:r w:rsidRPr="00B01392">
        <w:rPr>
          <w:i/>
        </w:rPr>
        <w:t>Conference on Augmented Intelligence and</w:t>
      </w:r>
    </w:p>
    <w:p w14:paraId="6E500A25" w14:textId="77777777" w:rsidR="000B6E38" w:rsidRPr="00B01392" w:rsidRDefault="005B2B73" w:rsidP="00B01392">
      <w:pPr>
        <w:jc w:val="both"/>
      </w:pPr>
      <w:r w:rsidRPr="00B01392">
        <w:rPr>
          <w:i/>
        </w:rPr>
        <w:t>Sustainable Systems (ICAISS)</w:t>
      </w:r>
      <w:r w:rsidRPr="00B01392">
        <w:t>, 2025, pp. 1422–</w:t>
      </w:r>
    </w:p>
    <w:p w14:paraId="0FA217EB" w14:textId="77777777" w:rsidR="000B6E38" w:rsidRPr="00B01392" w:rsidRDefault="005B2B73" w:rsidP="00B01392">
      <w:pPr>
        <w:jc w:val="both"/>
      </w:pPr>
      <w:r w:rsidRPr="00B01392">
        <w:t xml:space="preserve">1429, </w:t>
      </w:r>
      <w:proofErr w:type="spellStart"/>
      <w:r w:rsidRPr="00B01392">
        <w:t>doi</w:t>
      </w:r>
      <w:proofErr w:type="spellEnd"/>
      <w:r w:rsidRPr="00B01392">
        <w:t>: 10.1109/ICAISS61471.2025.11042009</w:t>
      </w:r>
    </w:p>
    <w:p w14:paraId="587C4A31" w14:textId="77777777" w:rsidR="000B6E38" w:rsidRPr="00B01392" w:rsidRDefault="000B6E38" w:rsidP="00B01392">
      <w:pPr>
        <w:jc w:val="both"/>
      </w:pPr>
    </w:p>
    <w:p w14:paraId="33372001" w14:textId="77777777" w:rsidR="000B6E38" w:rsidRPr="00B01392" w:rsidRDefault="005B2B73" w:rsidP="00B01392">
      <w:pPr>
        <w:numPr>
          <w:ilvl w:val="0"/>
          <w:numId w:val="2"/>
        </w:numPr>
        <w:jc w:val="both"/>
      </w:pPr>
      <w:r w:rsidRPr="00B01392">
        <w:t xml:space="preserve"> M. H. </w:t>
      </w:r>
      <w:proofErr w:type="spellStart"/>
      <w:r w:rsidRPr="00B01392">
        <w:t>Amirhosseini</w:t>
      </w:r>
      <w:proofErr w:type="spellEnd"/>
      <w:r w:rsidRPr="00B01392">
        <w:t>, A. L. Ayodele, and A.</w:t>
      </w:r>
    </w:p>
    <w:p w14:paraId="64D396E9" w14:textId="77777777" w:rsidR="000B6E38" w:rsidRPr="00B01392" w:rsidRDefault="005B2B73" w:rsidP="00B01392">
      <w:pPr>
        <w:jc w:val="both"/>
      </w:pPr>
      <w:r w:rsidRPr="00B01392">
        <w:t>Karami, “Prediction of Depression Severity and</w:t>
      </w:r>
    </w:p>
    <w:p w14:paraId="24514C9A" w14:textId="77777777" w:rsidR="000B6E38" w:rsidRPr="00B01392" w:rsidRDefault="005B2B73" w:rsidP="00B01392">
      <w:pPr>
        <w:jc w:val="both"/>
      </w:pPr>
      <w:proofErr w:type="spellStart"/>
      <w:r w:rsidRPr="00B01392">
        <w:t>Personalised</w:t>
      </w:r>
      <w:proofErr w:type="spellEnd"/>
      <w:r w:rsidRPr="00B01392">
        <w:t xml:space="preserve"> Risk Factors Using Machine</w:t>
      </w:r>
    </w:p>
    <w:p w14:paraId="5DF46F42" w14:textId="77777777" w:rsidR="000B6E38" w:rsidRPr="00B01392" w:rsidRDefault="005B2B73" w:rsidP="00B01392">
      <w:pPr>
        <w:jc w:val="both"/>
        <w:rPr>
          <w:i/>
        </w:rPr>
      </w:pPr>
      <w:r w:rsidRPr="00B01392">
        <w:t xml:space="preserve">Learning on Multimodal Data,” </w:t>
      </w:r>
      <w:r w:rsidRPr="00B01392">
        <w:rPr>
          <w:i/>
        </w:rPr>
        <w:t>2024 IEEE 12th</w:t>
      </w:r>
    </w:p>
    <w:p w14:paraId="055D237A" w14:textId="77777777" w:rsidR="000B6E38" w:rsidRPr="00B01392" w:rsidRDefault="005B2B73" w:rsidP="00B01392">
      <w:pPr>
        <w:jc w:val="both"/>
        <w:rPr>
          <w:i/>
        </w:rPr>
      </w:pPr>
      <w:r w:rsidRPr="00B01392">
        <w:rPr>
          <w:i/>
        </w:rPr>
        <w:t>International Conference on Intelligent Systems</w:t>
      </w:r>
    </w:p>
    <w:p w14:paraId="6126B365" w14:textId="77777777" w:rsidR="000B6E38" w:rsidRPr="00B01392" w:rsidRDefault="005B2B73" w:rsidP="00B01392">
      <w:pPr>
        <w:jc w:val="both"/>
      </w:pPr>
      <w:r w:rsidRPr="00B01392">
        <w:rPr>
          <w:i/>
        </w:rPr>
        <w:t>(IS)</w:t>
      </w:r>
      <w:r w:rsidRPr="00B01392">
        <w:t xml:space="preserve">, Warsaw, Poland, 2024, pp. 1–7, </w:t>
      </w:r>
      <w:proofErr w:type="spellStart"/>
      <w:r w:rsidRPr="00B01392">
        <w:t>doi</w:t>
      </w:r>
      <w:proofErr w:type="spellEnd"/>
      <w:r w:rsidRPr="00B01392">
        <w:t>:</w:t>
      </w:r>
    </w:p>
    <w:p w14:paraId="24BD0CC0" w14:textId="77777777" w:rsidR="000B6E38" w:rsidRPr="00B01392" w:rsidRDefault="005B2B73" w:rsidP="00B01392">
      <w:pPr>
        <w:jc w:val="both"/>
      </w:pPr>
      <w:r w:rsidRPr="00B01392">
        <w:t>10.1109/IS61756.2024.10705185.</w:t>
      </w:r>
    </w:p>
    <w:p w14:paraId="039EDA2D" w14:textId="77777777" w:rsidR="000B6E38" w:rsidRPr="00B01392" w:rsidRDefault="000B6E38" w:rsidP="00B01392">
      <w:pPr>
        <w:jc w:val="both"/>
      </w:pPr>
    </w:p>
    <w:p w14:paraId="00249B36" w14:textId="77777777" w:rsidR="000B6E38" w:rsidRPr="00B01392" w:rsidRDefault="005B2B73" w:rsidP="00B01392">
      <w:pPr>
        <w:numPr>
          <w:ilvl w:val="0"/>
          <w:numId w:val="2"/>
        </w:numPr>
        <w:jc w:val="both"/>
      </w:pPr>
      <w:r w:rsidRPr="00B01392">
        <w:t xml:space="preserve">H. Tang, A. M. </w:t>
      </w:r>
      <w:proofErr w:type="spellStart"/>
      <w:r w:rsidRPr="00B01392">
        <w:t>Rekavandi</w:t>
      </w:r>
      <w:proofErr w:type="spellEnd"/>
      <w:r w:rsidRPr="00B01392">
        <w:t xml:space="preserve">, D. </w:t>
      </w:r>
      <w:proofErr w:type="spellStart"/>
      <w:r w:rsidRPr="00B01392">
        <w:t>Rooprai</w:t>
      </w:r>
      <w:proofErr w:type="spellEnd"/>
      <w:r w:rsidRPr="00B01392">
        <w:t>, G.</w:t>
      </w:r>
    </w:p>
    <w:p w14:paraId="17631633" w14:textId="77777777" w:rsidR="000B6E38" w:rsidRPr="00B01392" w:rsidRDefault="005B2B73" w:rsidP="00B01392">
      <w:pPr>
        <w:jc w:val="both"/>
      </w:pPr>
      <w:r w:rsidRPr="00B01392">
        <w:t>Dwivedi, F. M. Sanfilippo, F. Boussaid, and M.</w:t>
      </w:r>
    </w:p>
    <w:p w14:paraId="4F57631E" w14:textId="77777777" w:rsidR="000B6E38" w:rsidRPr="00B01392" w:rsidRDefault="005B2B73" w:rsidP="00B01392">
      <w:pPr>
        <w:jc w:val="both"/>
      </w:pPr>
      <w:proofErr w:type="spellStart"/>
      <w:r w:rsidRPr="00B01392">
        <w:t>Bennamoun</w:t>
      </w:r>
      <w:proofErr w:type="spellEnd"/>
      <w:r w:rsidRPr="00B01392">
        <w:t>, “Analysis and evaluation of</w:t>
      </w:r>
    </w:p>
    <w:p w14:paraId="66824DC5" w14:textId="77777777" w:rsidR="000B6E38" w:rsidRPr="00B01392" w:rsidRDefault="005B2B73" w:rsidP="00B01392">
      <w:pPr>
        <w:jc w:val="both"/>
      </w:pPr>
      <w:r w:rsidRPr="00B01392">
        <w:t>explainable artificial intelligence on suicide risk</w:t>
      </w:r>
    </w:p>
    <w:p w14:paraId="2FEE62BF" w14:textId="77777777" w:rsidR="000B6E38" w:rsidRPr="00B01392" w:rsidRDefault="005B2B73" w:rsidP="00B01392">
      <w:pPr>
        <w:jc w:val="both"/>
      </w:pPr>
      <w:r w:rsidRPr="00B01392">
        <w:t xml:space="preserve">assessment,” </w:t>
      </w:r>
      <w:r w:rsidRPr="00B01392">
        <w:rPr>
          <w:i/>
        </w:rPr>
        <w:t>Sci. Rep.</w:t>
      </w:r>
      <w:r w:rsidRPr="00B01392">
        <w:t>, vol. 14, no. 1, p. 6163,</w:t>
      </w:r>
    </w:p>
    <w:p w14:paraId="674F0D9B" w14:textId="77777777" w:rsidR="000B6E38" w:rsidRPr="00B01392" w:rsidRDefault="005B2B73" w:rsidP="00B01392">
      <w:pPr>
        <w:jc w:val="both"/>
      </w:pPr>
      <w:r w:rsidRPr="00B01392">
        <w:t xml:space="preserve">2024. </w:t>
      </w:r>
      <w:proofErr w:type="spellStart"/>
      <w:r w:rsidRPr="00B01392">
        <w:t>doi</w:t>
      </w:r>
      <w:proofErr w:type="spellEnd"/>
      <w:r w:rsidRPr="00B01392">
        <w:t>: 10.1038/s41598-024-62164-9</w:t>
      </w:r>
    </w:p>
    <w:p w14:paraId="5EC9D371" w14:textId="77777777" w:rsidR="000B6E38" w:rsidRPr="00B01392" w:rsidRDefault="005B2B73" w:rsidP="00B01392">
      <w:pPr>
        <w:jc w:val="both"/>
      </w:pPr>
      <w:r w:rsidRPr="00B01392">
        <w:t xml:space="preserve">L. </w:t>
      </w:r>
      <w:proofErr w:type="spellStart"/>
      <w:r w:rsidRPr="00B01392">
        <w:t>Bickman</w:t>
      </w:r>
      <w:proofErr w:type="spellEnd"/>
      <w:r w:rsidRPr="00B01392">
        <w:t>, “Improving mental health services:</w:t>
      </w:r>
    </w:p>
    <w:p w14:paraId="7FC1719C" w14:textId="77777777" w:rsidR="000B6E38" w:rsidRPr="00B01392" w:rsidRDefault="005B2B73" w:rsidP="00B01392">
      <w:pPr>
        <w:jc w:val="both"/>
      </w:pPr>
      <w:r w:rsidRPr="00B01392">
        <w:t>A 50-year journey from randomized experiments</w:t>
      </w:r>
    </w:p>
    <w:p w14:paraId="3B306C87" w14:textId="77777777" w:rsidR="000B6E38" w:rsidRPr="00B01392" w:rsidRDefault="005B2B73" w:rsidP="00B01392">
      <w:pPr>
        <w:jc w:val="both"/>
      </w:pPr>
      <w:r w:rsidRPr="00B01392">
        <w:t>to artificial intelligence and precision mental</w:t>
      </w:r>
    </w:p>
    <w:p w14:paraId="4BC03E73" w14:textId="77777777" w:rsidR="000B6E38" w:rsidRPr="00B01392" w:rsidRDefault="005B2B73" w:rsidP="00B01392">
      <w:pPr>
        <w:jc w:val="both"/>
        <w:rPr>
          <w:i/>
        </w:rPr>
      </w:pPr>
      <w:r w:rsidRPr="00B01392">
        <w:t xml:space="preserve">health,” </w:t>
      </w:r>
      <w:r w:rsidRPr="00B01392">
        <w:rPr>
          <w:i/>
        </w:rPr>
        <w:t>Adm. Policy Ment. Health Ment. Health</w:t>
      </w:r>
    </w:p>
    <w:p w14:paraId="29289F97" w14:textId="77777777" w:rsidR="000B6E38" w:rsidRPr="00B01392" w:rsidRDefault="005B2B73" w:rsidP="00B01392">
      <w:pPr>
        <w:jc w:val="both"/>
      </w:pPr>
      <w:r w:rsidRPr="00B01392">
        <w:rPr>
          <w:i/>
        </w:rPr>
        <w:t>Serv. Res.</w:t>
      </w:r>
      <w:r w:rsidRPr="00B01392">
        <w:t xml:space="preserve">, vol. 47, no. 5, pp. 795–843, 2020. </w:t>
      </w:r>
      <w:proofErr w:type="spellStart"/>
      <w:r w:rsidRPr="00B01392">
        <w:t>doi</w:t>
      </w:r>
      <w:proofErr w:type="spellEnd"/>
      <w:r w:rsidRPr="00B01392">
        <w:t>:</w:t>
      </w:r>
    </w:p>
    <w:p w14:paraId="167F2738" w14:textId="77777777" w:rsidR="000B6E38" w:rsidRPr="00B01392" w:rsidRDefault="005B2B73" w:rsidP="00B01392">
      <w:pPr>
        <w:jc w:val="both"/>
      </w:pPr>
      <w:r w:rsidRPr="00B01392">
        <w:t>10.1007/s10488-020-01065-8.</w:t>
      </w:r>
    </w:p>
    <w:p w14:paraId="27104E23" w14:textId="77777777" w:rsidR="000B6E38" w:rsidRPr="00B01392" w:rsidRDefault="000B6E38" w:rsidP="00B01392">
      <w:pPr>
        <w:jc w:val="both"/>
      </w:pPr>
    </w:p>
    <w:sectPr w:rsidR="000B6E38" w:rsidRPr="00B01392">
      <w:type w:val="continuous"/>
      <w:pgSz w:w="12240" w:h="15840"/>
      <w:pgMar w:top="1440" w:right="1210" w:bottom="1440" w:left="1210" w:header="720" w:footer="720" w:gutter="0"/>
      <w:cols w:num="2" w:space="720" w:equalWidth="0">
        <w:col w:w="4679" w:space="461"/>
        <w:col w:w="467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BB15C" w14:textId="77777777" w:rsidR="00766AC3" w:rsidRDefault="00766AC3">
      <w:r>
        <w:separator/>
      </w:r>
    </w:p>
  </w:endnote>
  <w:endnote w:type="continuationSeparator" w:id="0">
    <w:p w14:paraId="4FFC23FF" w14:textId="77777777" w:rsidR="00766AC3" w:rsidRDefault="0076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E44D" w14:textId="77777777" w:rsidR="009A0882" w:rsidRDefault="009A08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CB38D" w14:textId="77777777" w:rsidR="000B6E38" w:rsidRDefault="000B6E38">
    <w:pPr>
      <w:tabs>
        <w:tab w:val="center" w:pos="4320"/>
        <w:tab w:val="right" w:pos="8640"/>
      </w:tabs>
      <w:rPr>
        <w:rFonts w:eastAsia="Times New Roman"/>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71059" w14:textId="77777777" w:rsidR="00766AC3" w:rsidRDefault="00766AC3">
      <w:r>
        <w:separator/>
      </w:r>
    </w:p>
  </w:footnote>
  <w:footnote w:type="continuationSeparator" w:id="0">
    <w:p w14:paraId="0ACE8261" w14:textId="77777777" w:rsidR="00766AC3" w:rsidRDefault="00766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162B9" w14:textId="77777777" w:rsidR="000B6E38" w:rsidRDefault="000B6E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205925"/>
    <w:multiLevelType w:val="multilevel"/>
    <w:tmpl w:val="BF2059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CF092B84"/>
    <w:multiLevelType w:val="multilevel"/>
    <w:tmpl w:val="CF092B84"/>
    <w:lvl w:ilvl="0">
      <w:start w:val="1"/>
      <w:numFmt w:val="decimal"/>
      <w:pStyle w:val="Numbered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053208E"/>
    <w:multiLevelType w:val="multilevel"/>
    <w:tmpl w:val="0053208E"/>
    <w:lvl w:ilvl="0">
      <w:start w:val="1"/>
      <w:numFmt w:val="bullet"/>
      <w:pStyle w:val="Bullet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E4E5B6"/>
    <w:multiLevelType w:val="singleLevel"/>
    <w:tmpl w:val="1DE4E5B6"/>
    <w:lvl w:ilvl="0">
      <w:start w:val="1"/>
      <w:numFmt w:val="upperLetter"/>
      <w:suff w:val="space"/>
      <w:lvlText w:val="%1."/>
      <w:lvlJc w:val="left"/>
    </w:lvl>
  </w:abstractNum>
  <w:abstractNum w:abstractNumId="4" w15:restartNumberingAfterBreak="0">
    <w:nsid w:val="679926B1"/>
    <w:multiLevelType w:val="singleLevel"/>
    <w:tmpl w:val="679926B1"/>
    <w:lvl w:ilvl="0">
      <w:start w:val="1"/>
      <w:numFmt w:val="decimal"/>
      <w:suff w:val="space"/>
      <w:lvlText w:val="%1."/>
      <w:lvlJc w:val="left"/>
    </w:lvl>
  </w:abstractNum>
  <w:num w:numId="1" w16cid:durableId="2141223274">
    <w:abstractNumId w:val="2"/>
  </w:num>
  <w:num w:numId="2" w16cid:durableId="127866516">
    <w:abstractNumId w:val="1"/>
  </w:num>
  <w:num w:numId="3" w16cid:durableId="982000670">
    <w:abstractNumId w:val="0"/>
  </w:num>
  <w:num w:numId="4" w16cid:durableId="927470791">
    <w:abstractNumId w:val="4"/>
  </w:num>
  <w:num w:numId="5" w16cid:durableId="299263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951"/>
    <w:rsid w:val="00000223"/>
    <w:rsid w:val="00007296"/>
    <w:rsid w:val="0001273A"/>
    <w:rsid w:val="00061417"/>
    <w:rsid w:val="00082D22"/>
    <w:rsid w:val="000B3CF6"/>
    <w:rsid w:val="000B6E38"/>
    <w:rsid w:val="000C00FC"/>
    <w:rsid w:val="00112BFA"/>
    <w:rsid w:val="001235D1"/>
    <w:rsid w:val="001320FA"/>
    <w:rsid w:val="00132BF8"/>
    <w:rsid w:val="001437E9"/>
    <w:rsid w:val="0015074E"/>
    <w:rsid w:val="001566EA"/>
    <w:rsid w:val="001710D3"/>
    <w:rsid w:val="00197C2E"/>
    <w:rsid w:val="001A32B4"/>
    <w:rsid w:val="001C3F9C"/>
    <w:rsid w:val="00212F4E"/>
    <w:rsid w:val="0022609E"/>
    <w:rsid w:val="00226FE7"/>
    <w:rsid w:val="00230582"/>
    <w:rsid w:val="002469EC"/>
    <w:rsid w:val="00283AEA"/>
    <w:rsid w:val="002E7751"/>
    <w:rsid w:val="003266C9"/>
    <w:rsid w:val="00327266"/>
    <w:rsid w:val="00332A22"/>
    <w:rsid w:val="0038040A"/>
    <w:rsid w:val="003C3A6F"/>
    <w:rsid w:val="003F52D6"/>
    <w:rsid w:val="00432B67"/>
    <w:rsid w:val="0043630C"/>
    <w:rsid w:val="004A5B7E"/>
    <w:rsid w:val="004B39D7"/>
    <w:rsid w:val="004C5B3D"/>
    <w:rsid w:val="004D0D24"/>
    <w:rsid w:val="004E5201"/>
    <w:rsid w:val="004F200D"/>
    <w:rsid w:val="004F368A"/>
    <w:rsid w:val="00557FAA"/>
    <w:rsid w:val="005B2B73"/>
    <w:rsid w:val="006507D8"/>
    <w:rsid w:val="006534B0"/>
    <w:rsid w:val="00662475"/>
    <w:rsid w:val="006670CC"/>
    <w:rsid w:val="00680D62"/>
    <w:rsid w:val="006A59E6"/>
    <w:rsid w:val="006A5A37"/>
    <w:rsid w:val="006A6E61"/>
    <w:rsid w:val="006C5399"/>
    <w:rsid w:val="006F5535"/>
    <w:rsid w:val="007327A5"/>
    <w:rsid w:val="00756EA8"/>
    <w:rsid w:val="0076429E"/>
    <w:rsid w:val="00766AC3"/>
    <w:rsid w:val="00781DB2"/>
    <w:rsid w:val="0079066F"/>
    <w:rsid w:val="007C199F"/>
    <w:rsid w:val="00826628"/>
    <w:rsid w:val="0084086F"/>
    <w:rsid w:val="008417B2"/>
    <w:rsid w:val="00871817"/>
    <w:rsid w:val="00872084"/>
    <w:rsid w:val="00873DA3"/>
    <w:rsid w:val="00876D97"/>
    <w:rsid w:val="00882C18"/>
    <w:rsid w:val="00890D6E"/>
    <w:rsid w:val="008934E1"/>
    <w:rsid w:val="008B4FB0"/>
    <w:rsid w:val="009239A8"/>
    <w:rsid w:val="00924E91"/>
    <w:rsid w:val="00936507"/>
    <w:rsid w:val="009560AB"/>
    <w:rsid w:val="00975098"/>
    <w:rsid w:val="009A0882"/>
    <w:rsid w:val="009E3225"/>
    <w:rsid w:val="00A14473"/>
    <w:rsid w:val="00A50E80"/>
    <w:rsid w:val="00A96115"/>
    <w:rsid w:val="00AA0B11"/>
    <w:rsid w:val="00AD0AE7"/>
    <w:rsid w:val="00AD6EF0"/>
    <w:rsid w:val="00AF2D1E"/>
    <w:rsid w:val="00AF6951"/>
    <w:rsid w:val="00B01392"/>
    <w:rsid w:val="00B02968"/>
    <w:rsid w:val="00B17A9B"/>
    <w:rsid w:val="00B445F1"/>
    <w:rsid w:val="00B506B1"/>
    <w:rsid w:val="00B54012"/>
    <w:rsid w:val="00B61CE9"/>
    <w:rsid w:val="00B657CE"/>
    <w:rsid w:val="00B74515"/>
    <w:rsid w:val="00B9259A"/>
    <w:rsid w:val="00C10A34"/>
    <w:rsid w:val="00C37A1C"/>
    <w:rsid w:val="00C5470C"/>
    <w:rsid w:val="00C8537E"/>
    <w:rsid w:val="00CA35CF"/>
    <w:rsid w:val="00CB553E"/>
    <w:rsid w:val="00D07D40"/>
    <w:rsid w:val="00D269FA"/>
    <w:rsid w:val="00D36C1A"/>
    <w:rsid w:val="00DA3CEE"/>
    <w:rsid w:val="00E147E3"/>
    <w:rsid w:val="00E516CA"/>
    <w:rsid w:val="00E77211"/>
    <w:rsid w:val="00EB5908"/>
    <w:rsid w:val="00EB6F1C"/>
    <w:rsid w:val="00ED219A"/>
    <w:rsid w:val="00ED2405"/>
    <w:rsid w:val="00EE7520"/>
    <w:rsid w:val="00F00037"/>
    <w:rsid w:val="00F15444"/>
    <w:rsid w:val="00F17ABD"/>
    <w:rsid w:val="00F23346"/>
    <w:rsid w:val="00F43275"/>
    <w:rsid w:val="00F53085"/>
    <w:rsid w:val="00F54DC0"/>
    <w:rsid w:val="00F54FE2"/>
    <w:rsid w:val="00F63F5F"/>
    <w:rsid w:val="00F8343F"/>
    <w:rsid w:val="00F9142C"/>
    <w:rsid w:val="00FB28AF"/>
    <w:rsid w:val="00FC33A2"/>
    <w:rsid w:val="00FD34AA"/>
    <w:rsid w:val="00FE4E84"/>
    <w:rsid w:val="27917419"/>
    <w:rsid w:val="37C06953"/>
    <w:rsid w:val="5D803576"/>
    <w:rsid w:val="5FD532A8"/>
    <w:rsid w:val="6D871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F792CA"/>
  <w15:docId w15:val="{DD978B76-4681-4122-9547-879A3D41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uiPriority="99" w:qFormat="1"/>
    <w:lsdException w:name="caption" w:uiPriority="35" w:qFormat="1"/>
    <w:lsdException w:name="annotation reference" w:qFormat="1"/>
    <w:lsdException w:name="Default Paragraph Font" w:semiHidden="1" w:uiPriority="1" w:unhideWhenUsed="1"/>
    <w:lsdException w:name="Body Text Indent" w:uiPriority="99" w:qFormat="1"/>
    <w:lsdException w:name="Subtitle" w:qFormat="1"/>
    <w:lsdException w:name="Body Text Indent 2" w:semiHidden="1" w:uiPriority="99" w:unhideWhenUsed="1" w:qFormat="1"/>
    <w:lsdException w:name="Hyperlink" w:uiPriority="99"/>
    <w:lsdException w:name="Followed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
    </w:rPr>
  </w:style>
  <w:style w:type="paragraph" w:styleId="Heading1">
    <w:name w:val="heading 1"/>
    <w:basedOn w:val="Normal"/>
    <w:next w:val="Normal"/>
    <w:link w:val="Heading1Char"/>
    <w:qFormat/>
    <w:pPr>
      <w:keepNext/>
      <w:keepLines/>
      <w:spacing w:before="240" w:after="120"/>
      <w:jc w:val="center"/>
      <w:outlineLvl w:val="0"/>
    </w:pPr>
    <w:rPr>
      <w:smallCaps/>
    </w:rPr>
  </w:style>
  <w:style w:type="paragraph" w:styleId="Heading2">
    <w:name w:val="heading 2"/>
    <w:basedOn w:val="Normal"/>
    <w:next w:val="Normal"/>
    <w:link w:val="Heading2Char"/>
    <w:qFormat/>
    <w:pPr>
      <w:keepNext/>
      <w:keepLines/>
      <w:spacing w:before="180" w:after="60"/>
      <w:outlineLvl w:val="1"/>
    </w:pPr>
    <w:rPr>
      <w:i/>
    </w:rPr>
  </w:style>
  <w:style w:type="paragraph" w:styleId="Heading3">
    <w:name w:val="heading 3"/>
    <w:basedOn w:val="Normal"/>
    <w:next w:val="Normal"/>
    <w:link w:val="Heading3Char"/>
    <w:qFormat/>
    <w:pPr>
      <w:jc w:val="both"/>
      <w:outlineLvl w:val="2"/>
    </w:pPr>
    <w:rPr>
      <w:sz w:val="18"/>
      <w:szCs w:val="18"/>
    </w:rPr>
  </w:style>
  <w:style w:type="paragraph" w:styleId="Heading4">
    <w:name w:val="heading 4"/>
    <w:basedOn w:val="Normal"/>
    <w:next w:val="Normal"/>
    <w:link w:val="Heading4Char"/>
    <w:qFormat/>
    <w:pPr>
      <w:keepNext/>
      <w:keepLines/>
      <w:spacing w:before="40"/>
      <w:outlineLvl w:val="3"/>
    </w:pPr>
    <w:rPr>
      <w:rFonts w:ascii="Calibri" w:eastAsia="Calibri" w:hAnsi="Calibri" w:cs="Calibri"/>
      <w:i/>
      <w:color w:val="2E75B5"/>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Indent">
    <w:name w:val="Body Text Indent"/>
    <w:basedOn w:val="Normal"/>
    <w:link w:val="BodyTextIndentChar"/>
    <w:uiPriority w:val="99"/>
    <w:qFormat/>
    <w:pPr>
      <w:ind w:firstLine="245"/>
      <w:jc w:val="both"/>
    </w:pPr>
  </w:style>
  <w:style w:type="paragraph" w:styleId="BodyTextIndent2">
    <w:name w:val="Body Text Indent 2"/>
    <w:basedOn w:val="Normal"/>
    <w:link w:val="BodyTextIndent2Char"/>
    <w:uiPriority w:val="99"/>
    <w:semiHidden/>
    <w:unhideWhenUsed/>
    <w:qFormat/>
    <w:pPr>
      <w:spacing w:after="120" w:line="480" w:lineRule="auto"/>
      <w:ind w:left="360"/>
    </w:pPr>
  </w:style>
  <w:style w:type="paragraph" w:styleId="Caption">
    <w:name w:val="caption"/>
    <w:basedOn w:val="Normal"/>
    <w:next w:val="Normal"/>
    <w:uiPriority w:val="35"/>
    <w:qFormat/>
    <w:pPr>
      <w:spacing w:before="120" w:after="120"/>
    </w:pPr>
    <w:rPr>
      <w:bCs/>
      <w:smallCaps/>
    </w:rPr>
  </w:style>
  <w:style w:type="character" w:styleId="CommentReference">
    <w:name w:val="annotation reference"/>
    <w:qForma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character" w:styleId="Hyperlink">
    <w:name w:val="Hyperlink"/>
    <w:uiPriority w:val="99"/>
    <w:rPr>
      <w:color w:val="0000FF"/>
      <w:u w:val="single"/>
    </w:rPr>
  </w:style>
  <w:style w:type="paragraph" w:styleId="NormalWeb">
    <w:name w:val="Normal (Web)"/>
    <w:basedOn w:val="Normal"/>
    <w:uiPriority w:val="99"/>
    <w:semiHidden/>
    <w:unhideWhenUsed/>
    <w:qFormat/>
    <w:rPr>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0"/>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0">
    <w:name w:val="TableNormal"/>
    <w:qFormat/>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qFormat/>
    <w:rPr>
      <w:rFonts w:ascii="Times New Roman" w:eastAsia="SimSun" w:hAnsi="Times New Roman" w:cs="Times New Roman"/>
      <w:smallCaps/>
      <w:sz w:val="20"/>
      <w:szCs w:val="20"/>
      <w:lang w:eastAsia="pt-BR"/>
    </w:rPr>
  </w:style>
  <w:style w:type="character" w:customStyle="1" w:styleId="Heading2Char">
    <w:name w:val="Heading 2 Char"/>
    <w:basedOn w:val="DefaultParagraphFont"/>
    <w:link w:val="Heading2"/>
    <w:uiPriority w:val="9"/>
    <w:qFormat/>
    <w:rPr>
      <w:rFonts w:ascii="Times New Roman" w:eastAsia="SimSun" w:hAnsi="Times New Roman" w:cs="Times New Roman"/>
      <w:i/>
      <w:sz w:val="20"/>
      <w:szCs w:val="20"/>
      <w:lang w:eastAsia="pt-BR"/>
    </w:rPr>
  </w:style>
  <w:style w:type="character" w:customStyle="1" w:styleId="Heading3Char">
    <w:name w:val="Heading 3 Char"/>
    <w:basedOn w:val="DefaultParagraphFont"/>
    <w:link w:val="Heading3"/>
    <w:uiPriority w:val="9"/>
    <w:rPr>
      <w:rFonts w:ascii="Times New Roman" w:eastAsia="Times New Roman" w:hAnsi="Times New Roman" w:cs="Times New Roman"/>
      <w:sz w:val="18"/>
      <w:szCs w:val="20"/>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sz w:val="20"/>
      <w:szCs w:val="20"/>
    </w:rPr>
  </w:style>
  <w:style w:type="paragraph" w:customStyle="1" w:styleId="AuthorData">
    <w:name w:val="Author Data"/>
    <w:basedOn w:val="Normal"/>
    <w:autoRedefine/>
    <w:qFormat/>
    <w:pPr>
      <w:widowControl w:val="0"/>
      <w:spacing w:after="240"/>
      <w:jc w:val="center"/>
    </w:pPr>
    <w:rPr>
      <w:sz w:val="24"/>
    </w:rPr>
  </w:style>
  <w:style w:type="paragraph" w:customStyle="1" w:styleId="Abstract">
    <w:name w:val="Abstract"/>
    <w:basedOn w:val="BodyTextIndent2"/>
    <w:autoRedefine/>
    <w:qFormat/>
    <w:pPr>
      <w:spacing w:after="0" w:line="240" w:lineRule="auto"/>
      <w:ind w:left="0"/>
      <w:jc w:val="both"/>
    </w:pPr>
    <w:rPr>
      <w:b/>
      <w:i/>
    </w:rPr>
  </w:style>
  <w:style w:type="paragraph" w:customStyle="1" w:styleId="papertitle">
    <w:name w:val="paper title"/>
    <w:next w:val="Normal"/>
    <w:qFormat/>
    <w:pPr>
      <w:spacing w:after="360"/>
      <w:jc w:val="center"/>
    </w:pPr>
    <w:rPr>
      <w:rFonts w:eastAsia="MS Mincho"/>
      <w:sz w:val="48"/>
      <w:szCs w:val="48"/>
      <w:lang w:val="en"/>
    </w:rPr>
  </w:style>
  <w:style w:type="character" w:customStyle="1" w:styleId="SubtleEmphasis1">
    <w:name w:val="Subtle Emphasis1"/>
    <w:uiPriority w:val="19"/>
    <w:qFormat/>
    <w:rPr>
      <w:rFonts w:ascii="Times New Roman" w:hAnsi="Times New Roman"/>
      <w:i/>
      <w:sz w:val="18"/>
    </w:rPr>
  </w:style>
  <w:style w:type="paragraph" w:customStyle="1" w:styleId="TableHead">
    <w:name w:val="Table Head"/>
    <w:basedOn w:val="Normal"/>
    <w:link w:val="TableHeadChar"/>
    <w:qFormat/>
    <w:rPr>
      <w:b/>
    </w:rPr>
  </w:style>
  <w:style w:type="character" w:customStyle="1" w:styleId="TableHeadChar">
    <w:name w:val="Table Head Char"/>
    <w:link w:val="TableHead"/>
    <w:qFormat/>
    <w:locked/>
    <w:rPr>
      <w:rFonts w:ascii="Times New Roman" w:eastAsia="Times New Roman" w:hAnsi="Times New Roman" w:cs="Times New Roman"/>
      <w:b/>
      <w:sz w:val="20"/>
      <w:szCs w:val="20"/>
    </w:rPr>
  </w:style>
  <w:style w:type="character" w:customStyle="1" w:styleId="CommentTextChar">
    <w:name w:val="Comment Text Char"/>
    <w:basedOn w:val="DefaultParagraphFont"/>
    <w:link w:val="CommentText"/>
    <w:qFormat/>
    <w:rPr>
      <w:rFonts w:ascii="Times New Roman" w:eastAsia="Times New Roman" w:hAnsi="Times New Roman" w:cs="Times New Roman"/>
      <w:sz w:val="20"/>
      <w:szCs w:val="20"/>
    </w:rPr>
  </w:style>
  <w:style w:type="character" w:customStyle="1" w:styleId="AuthorName">
    <w:name w:val="AuthorName"/>
    <w:uiPriority w:val="1"/>
    <w:qFormat/>
    <w:rPr>
      <w:b/>
    </w:rPr>
  </w:style>
  <w:style w:type="paragraph" w:customStyle="1" w:styleId="BulletList">
    <w:name w:val="BulletList"/>
    <w:basedOn w:val="BodyTextIndent"/>
    <w:autoRedefine/>
    <w:qFormat/>
    <w:pPr>
      <w:numPr>
        <w:numId w:val="1"/>
      </w:numPr>
      <w:ind w:hanging="432"/>
      <w:contextualSpacing/>
      <w:jc w:val="left"/>
    </w:pPr>
  </w:style>
  <w:style w:type="paragraph" w:customStyle="1" w:styleId="NumberedList">
    <w:name w:val="NumberedList"/>
    <w:basedOn w:val="BulletList"/>
    <w:autoRedefine/>
    <w:qFormat/>
    <w:pPr>
      <w:numPr>
        <w:numId w:val="2"/>
      </w:numPr>
      <w:ind w:left="576" w:hanging="288"/>
    </w:pPr>
  </w:style>
  <w:style w:type="paragraph" w:customStyle="1" w:styleId="Source">
    <w:name w:val="Source"/>
    <w:basedOn w:val="Caption"/>
    <w:qFormat/>
    <w:pPr>
      <w:spacing w:before="20"/>
    </w:pPr>
    <w:rPr>
      <w:smallCaps w:val="0"/>
      <w:sz w:val="18"/>
      <w:szCs w:val="18"/>
    </w:rPr>
  </w:style>
  <w:style w:type="paragraph" w:customStyle="1" w:styleId="Tabletext">
    <w:name w:val="Table text"/>
    <w:basedOn w:val="Normal"/>
    <w:qFormat/>
  </w:style>
  <w:style w:type="paragraph" w:styleId="ListParagraph">
    <w:name w:val="List Paragraph"/>
    <w:basedOn w:val="Normal"/>
    <w:uiPriority w:val="34"/>
    <w:qFormat/>
    <w:pPr>
      <w:spacing w:after="200" w:line="276" w:lineRule="auto"/>
      <w:ind w:left="720"/>
      <w:contextualSpacing/>
    </w:pPr>
    <w:rPr>
      <w:rFonts w:asciiTheme="minorHAnsi" w:eastAsiaTheme="minorHAnsi" w:hAnsiTheme="minorHAnsi" w:cstheme="minorBidi"/>
      <w:sz w:val="22"/>
      <w:szCs w:val="22"/>
    </w:rPr>
  </w:style>
  <w:style w:type="paragraph" w:customStyle="1" w:styleId="BlockQuote">
    <w:name w:val="BlockQuote"/>
    <w:basedOn w:val="BodyTextIndent"/>
    <w:qFormat/>
    <w:pPr>
      <w:spacing w:after="240"/>
      <w:ind w:left="240" w:firstLine="0"/>
      <w:contextualSpacing/>
      <w:jc w:val="left"/>
    </w:pPr>
  </w:style>
  <w:style w:type="character" w:customStyle="1" w:styleId="BodyTextIndent2Char">
    <w:name w:val="Body Text Indent 2 Char"/>
    <w:basedOn w:val="DefaultParagraphFont"/>
    <w:link w:val="BodyTextIndent2"/>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paragraph" w:customStyle="1" w:styleId="Revision1">
    <w:name w:val="Revision1"/>
    <w:hidden/>
    <w:uiPriority w:val="99"/>
    <w:semiHidden/>
    <w:qFormat/>
    <w:rPr>
      <w:rFonts w:eastAsia="Times New Roman"/>
      <w:lang w:val="e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Author">
    <w:name w:val="Author"/>
    <w:qFormat/>
    <w:pPr>
      <w:spacing w:before="360" w:after="40"/>
      <w:jc w:val="center"/>
    </w:pPr>
    <w:rPr>
      <w:lang w:val="en"/>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sz w:val="20"/>
      <w:szCs w:val="20"/>
    </w:rPr>
  </w:style>
  <w:style w:type="table" w:customStyle="1" w:styleId="Style52">
    <w:name w:val="_Style 52"/>
    <w:basedOn w:val="TableNormal0"/>
    <w:qFormat/>
    <w:tblPr>
      <w:tblCellMar>
        <w:top w:w="0" w:type="dxa"/>
        <w:left w:w="115" w:type="dxa"/>
        <w:bottom w:w="0" w:type="dxa"/>
        <w:right w:w="115" w:type="dxa"/>
      </w:tblCellMar>
    </w:tblPr>
  </w:style>
  <w:style w:type="table" w:customStyle="1" w:styleId="Style53">
    <w:name w:val="_Style 53"/>
    <w:basedOn w:val="TableNormal0"/>
    <w:qFormat/>
    <w:tblPr>
      <w:tblCellMar>
        <w:top w:w="0" w:type="dxa"/>
        <w:left w:w="108" w:type="dxa"/>
        <w:bottom w:w="0" w:type="dxa"/>
        <w:right w:w="108" w:type="dxa"/>
      </w:tblCellMar>
    </w:tblPr>
  </w:style>
  <w:style w:type="paragraph" w:styleId="Revision">
    <w:name w:val="Revision"/>
    <w:hidden/>
    <w:uiPriority w:val="99"/>
    <w:unhideWhenUsed/>
    <w:rsid w:val="009A0882"/>
    <w:rPr>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s8wlW7cmkvxStdexaKRMkwHHBg==">CgMxLjAyDmguY2EwbnBjeGIya3NsMg9pZC51aWQ3OW12Znpjc2UyDmguNWc1N3U4cDJneDdhMg5oLnFtMWkzcnZsM3BhczIOaC5mcTBudnA5ZzVlZjUyDmguY2pjc3JvczN5OGk1Mg5oLmU4YXpzcHowajZwbTIOaC5yZHg0dm1vMTU4dTEyDmguejhxNmdyMzJ6NXQ2Mg5oLmZ3cWQ2ZmMwa3JqMzINaC5tcjBtY3F1cTdjMDgAciExSHNrZUpqVnM1SjNxcFNUVXFDUUJ2UVR1Y1ZMbFU0eVg=</go:docsCustomData>
</go:gDocsCustomXmlDataStorage>
</file>

<file path=customXml/itemProps1.xml><?xml version="1.0" encoding="utf-8"?>
<ds:datastoreItem xmlns:ds="http://schemas.openxmlformats.org/officeDocument/2006/customXml" ds:itemID="{FA3BF4F7-226B-46D2-97F8-A3C2BEC1ACC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3127</Words>
  <Characters>20103</Characters>
  <Application>Microsoft Office Word</Application>
  <DocSecurity>0</DocSecurity>
  <Lines>733</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 G</dc:creator>
  <cp:lastModifiedBy>Abitha shree</cp:lastModifiedBy>
  <cp:revision>28</cp:revision>
  <cp:lastPrinted>2025-10-19T04:13:00Z</cp:lastPrinted>
  <dcterms:created xsi:type="dcterms:W3CDTF">2025-10-22T18:14:00Z</dcterms:created>
  <dcterms:modified xsi:type="dcterms:W3CDTF">2025-10-28T07:10:00Z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14D0C4D4C1704DE9B36831B45993A990_12</vt:lpwstr>
  </property>
  <property fmtid="{D5CDD505-2E9C-101B-9397-08002B2CF9AE}" pid="4" name="_DocHome">
    <vt:i4>-1189966862</vt:i4>
  </property>
  <property fmtid="{D5CDD505-2E9C-101B-9397-08002B2CF9AE}" pid="5" name="GrammarlyDocumentId">
    <vt:lpwstr>bb22b25f-4ca7-41a8-8879-ccdd934f1e86</vt:lpwstr>
  </property>
</Properties>
</file>